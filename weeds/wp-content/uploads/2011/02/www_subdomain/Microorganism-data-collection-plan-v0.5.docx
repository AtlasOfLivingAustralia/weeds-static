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CFC" w:rsidRDefault="00F51CFC" w:rsidP="00F51CFC">
      <w:pPr>
        <w:pStyle w:val="Body"/>
      </w:pPr>
      <w:bookmarkStart w:id="0" w:name="_Toc524767737"/>
      <w:bookmarkStart w:id="1" w:name="_Toc57100420"/>
      <w:bookmarkStart w:id="2" w:name="_Toc57100590"/>
      <w:bookmarkStart w:id="3" w:name="_Toc57695932"/>
      <w:bookmarkStart w:id="4" w:name="_Toc57715457"/>
      <w:bookmarkStart w:id="5" w:name="_Toc57715634"/>
    </w:p>
    <w:tbl>
      <w:tblPr>
        <w:tblpPr w:leftFromText="180" w:rightFromText="180" w:vertAnchor="text" w:horzAnchor="margin" w:tblpXSpec="center" w:tblpY="2119"/>
        <w:tblOverlap w:val="never"/>
        <w:tblW w:w="9108" w:type="dxa"/>
        <w:tblLayout w:type="fixed"/>
        <w:tblLook w:val="0000"/>
      </w:tblPr>
      <w:tblGrid>
        <w:gridCol w:w="1548"/>
        <w:gridCol w:w="7560"/>
      </w:tblGrid>
      <w:tr w:rsidR="00F51CFC" w:rsidRPr="00812C52">
        <w:trPr>
          <w:trHeight w:val="2107"/>
        </w:trPr>
        <w:tc>
          <w:tcPr>
            <w:tcW w:w="9108" w:type="dxa"/>
            <w:gridSpan w:val="2"/>
          </w:tcPr>
          <w:p w:rsidR="00F51CFC" w:rsidRPr="005B34C3" w:rsidRDefault="00F51CFC" w:rsidP="00843FCB">
            <w:pPr>
              <w:pStyle w:val="ProjName"/>
              <w:framePr w:hSpace="0" w:wrap="auto" w:vAnchor="margin" w:hAnchor="text" w:xAlign="left" w:yAlign="inline"/>
              <w:suppressOverlap w:val="0"/>
            </w:pPr>
            <w:bookmarkStart w:id="6" w:name="_Ref140556049"/>
            <w:bookmarkEnd w:id="6"/>
            <w:r w:rsidRPr="005B34C3">
              <w:t xml:space="preserve">ALA </w:t>
            </w:r>
            <w:r w:rsidR="008A28D5">
              <w:t>Implementation Plan for MicroOrganism</w:t>
            </w:r>
            <w:r w:rsidR="00843FCB">
              <w:t xml:space="preserve"> Collection </w:t>
            </w:r>
            <w:r w:rsidR="008A28D5">
              <w:t>Data</w:t>
            </w:r>
          </w:p>
        </w:tc>
      </w:tr>
      <w:tr w:rsidR="00F51CFC" w:rsidRPr="00675FE3">
        <w:trPr>
          <w:trHeight w:val="538"/>
        </w:trPr>
        <w:tc>
          <w:tcPr>
            <w:tcW w:w="9108" w:type="dxa"/>
            <w:gridSpan w:val="2"/>
            <w:vAlign w:val="center"/>
          </w:tcPr>
          <w:p w:rsidR="00F51CFC" w:rsidRPr="005B34C3" w:rsidRDefault="00F51CFC" w:rsidP="00F51CFC">
            <w:pPr>
              <w:rPr>
                <w:sz w:val="36"/>
                <w:szCs w:val="36"/>
              </w:rPr>
            </w:pPr>
          </w:p>
        </w:tc>
      </w:tr>
      <w:tr w:rsidR="00F51CFC">
        <w:tc>
          <w:tcPr>
            <w:tcW w:w="1548" w:type="dxa"/>
            <w:vAlign w:val="center"/>
          </w:tcPr>
          <w:p w:rsidR="00F51CFC" w:rsidRPr="005B34C3" w:rsidRDefault="00F51CFC" w:rsidP="003B120A">
            <w:pPr>
              <w:pStyle w:val="Tablehead"/>
            </w:pPr>
            <w:r w:rsidRPr="005B34C3">
              <w:t xml:space="preserve">Author(s): </w:t>
            </w:r>
          </w:p>
        </w:tc>
        <w:tc>
          <w:tcPr>
            <w:tcW w:w="7560" w:type="dxa"/>
            <w:vAlign w:val="center"/>
          </w:tcPr>
          <w:p w:rsidR="00F51CFC" w:rsidRDefault="008A28D5" w:rsidP="008A28D5">
            <w:pPr>
              <w:pStyle w:val="Table"/>
            </w:pPr>
            <w:r>
              <w:t>Matt Branford</w:t>
            </w:r>
          </w:p>
        </w:tc>
      </w:tr>
      <w:tr w:rsidR="00F51CFC">
        <w:tc>
          <w:tcPr>
            <w:tcW w:w="1548" w:type="dxa"/>
            <w:vAlign w:val="center"/>
          </w:tcPr>
          <w:p w:rsidR="00F51CFC" w:rsidRPr="005B34C3" w:rsidRDefault="00F51CFC" w:rsidP="003B120A">
            <w:pPr>
              <w:pStyle w:val="Tablehead"/>
            </w:pPr>
            <w:r w:rsidRPr="005B34C3">
              <w:t xml:space="preserve">Version: </w:t>
            </w:r>
          </w:p>
        </w:tc>
        <w:tc>
          <w:tcPr>
            <w:tcW w:w="7560" w:type="dxa"/>
            <w:vAlign w:val="center"/>
          </w:tcPr>
          <w:p w:rsidR="00F51CFC" w:rsidRDefault="008A28D5" w:rsidP="00AA268C">
            <w:pPr>
              <w:pStyle w:val="Table"/>
            </w:pPr>
            <w:r>
              <w:t>v0.</w:t>
            </w:r>
            <w:r w:rsidR="000C1109">
              <w:t>5</w:t>
            </w:r>
          </w:p>
        </w:tc>
      </w:tr>
      <w:tr w:rsidR="00F51CFC">
        <w:tc>
          <w:tcPr>
            <w:tcW w:w="1548" w:type="dxa"/>
            <w:vAlign w:val="center"/>
          </w:tcPr>
          <w:p w:rsidR="00F51CFC" w:rsidRPr="005B34C3" w:rsidRDefault="00F51CFC" w:rsidP="00F51CFC">
            <w:pPr>
              <w:pStyle w:val="Tablehead"/>
            </w:pPr>
            <w:r w:rsidRPr="005B34C3">
              <w:t xml:space="preserve">Date: </w:t>
            </w:r>
          </w:p>
        </w:tc>
        <w:tc>
          <w:tcPr>
            <w:tcW w:w="7560" w:type="dxa"/>
            <w:vAlign w:val="center"/>
          </w:tcPr>
          <w:p w:rsidR="00F51CFC" w:rsidRDefault="000C1109" w:rsidP="000C1109">
            <w:pPr>
              <w:pStyle w:val="Table"/>
            </w:pPr>
            <w:r>
              <w:t>January</w:t>
            </w:r>
            <w:r w:rsidR="00AA268C">
              <w:t xml:space="preserve"> </w:t>
            </w:r>
            <w:r w:rsidR="00F51CFC">
              <w:t>201</w:t>
            </w:r>
            <w:r>
              <w:t>1</w:t>
            </w:r>
          </w:p>
        </w:tc>
      </w:tr>
      <w:tr w:rsidR="00F51CFC">
        <w:tc>
          <w:tcPr>
            <w:tcW w:w="1548" w:type="dxa"/>
            <w:vAlign w:val="center"/>
          </w:tcPr>
          <w:p w:rsidR="00F51CFC" w:rsidRPr="005B34C3" w:rsidRDefault="00F51CFC" w:rsidP="00F51CFC">
            <w:pPr>
              <w:pStyle w:val="Tablehead"/>
            </w:pPr>
            <w:r>
              <w:t>File:</w:t>
            </w:r>
          </w:p>
        </w:tc>
        <w:tc>
          <w:tcPr>
            <w:tcW w:w="7560" w:type="dxa"/>
            <w:vAlign w:val="center"/>
          </w:tcPr>
          <w:p w:rsidR="00F51CFC" w:rsidRDefault="006C5EE8" w:rsidP="00F51CFC">
            <w:pPr>
              <w:pStyle w:val="Table"/>
            </w:pPr>
            <w:fldSimple w:instr=" FILENAME  \* MERGEFORMAT ">
              <w:r w:rsidR="004B392B">
                <w:rPr>
                  <w:noProof/>
                </w:rPr>
                <w:t>Microorganism data collection plan v0.5.docx</w:t>
              </w:r>
            </w:fldSimple>
          </w:p>
        </w:tc>
      </w:tr>
    </w:tbl>
    <w:p w:rsidR="00F51CFC" w:rsidRDefault="00F51CFC" w:rsidP="00F51CFC">
      <w:pPr>
        <w:pStyle w:val="Body"/>
      </w:pPr>
    </w:p>
    <w:p w:rsidR="00F51CFC" w:rsidRDefault="00F51CFC" w:rsidP="00F51CFC">
      <w:pPr>
        <w:pStyle w:val="Body"/>
      </w:pPr>
    </w:p>
    <w:p w:rsidR="00F51CFC" w:rsidRDefault="00F51CFC" w:rsidP="00F51CFC">
      <w:pPr>
        <w:pStyle w:val="Body"/>
      </w:pPr>
    </w:p>
    <w:p w:rsidR="00F51CFC" w:rsidRDefault="00F51CFC" w:rsidP="00F51CFC">
      <w:pPr>
        <w:pStyle w:val="Body"/>
        <w:rPr>
          <w:b/>
        </w:rPr>
      </w:pPr>
    </w:p>
    <w:p w:rsidR="00F51CFC" w:rsidRDefault="00F51CFC" w:rsidP="00F51CFC">
      <w:pPr>
        <w:pStyle w:val="Body"/>
      </w:pPr>
    </w:p>
    <w:p w:rsidR="00F51CFC" w:rsidRDefault="00F51CFC" w:rsidP="00F51CFC">
      <w:pPr>
        <w:pStyle w:val="Body"/>
      </w:pPr>
    </w:p>
    <w:p w:rsidR="00F51CFC" w:rsidRPr="005B34C3" w:rsidRDefault="00F51CFC" w:rsidP="00F51CFC">
      <w:pPr>
        <w:pStyle w:val="Body"/>
        <w:rPr>
          <w:rFonts w:ascii="Candara Bold" w:hAnsi="Candara Bold"/>
          <w:sz w:val="28"/>
        </w:rPr>
      </w:pPr>
      <w:r>
        <w:br w:type="page"/>
      </w:r>
      <w:r w:rsidRPr="005B34C3">
        <w:rPr>
          <w:rFonts w:ascii="Candara Bold" w:hAnsi="Candara Bold"/>
          <w:sz w:val="28"/>
        </w:rPr>
        <w:lastRenderedPageBreak/>
        <w:t>Revision history</w:t>
      </w:r>
    </w:p>
    <w:tbl>
      <w:tblPr>
        <w:tblW w:w="5000" w:type="pct"/>
        <w:tblBorders>
          <w:bottom w:val="single" w:sz="4" w:space="0" w:color="808080"/>
          <w:insideH w:val="single" w:sz="4" w:space="0" w:color="808080"/>
        </w:tblBorders>
        <w:tblLook w:val="00BF"/>
      </w:tblPr>
      <w:tblGrid>
        <w:gridCol w:w="1225"/>
        <w:gridCol w:w="2196"/>
        <w:gridCol w:w="2038"/>
        <w:gridCol w:w="3822"/>
      </w:tblGrid>
      <w:tr w:rsidR="00F51CFC" w:rsidRPr="00103AC4">
        <w:tc>
          <w:tcPr>
            <w:tcW w:w="660" w:type="pct"/>
            <w:tcBorders>
              <w:bottom w:val="single" w:sz="4" w:space="0" w:color="808080"/>
            </w:tcBorders>
            <w:shd w:val="clear" w:color="auto" w:fill="D9D9D9"/>
          </w:tcPr>
          <w:p w:rsidR="00F51CFC" w:rsidRPr="005B34C3" w:rsidRDefault="00F51CFC" w:rsidP="003B120A">
            <w:pPr>
              <w:pStyle w:val="Tablehead"/>
            </w:pPr>
            <w:r w:rsidRPr="005B34C3">
              <w:t>Version</w:t>
            </w:r>
          </w:p>
        </w:tc>
        <w:tc>
          <w:tcPr>
            <w:tcW w:w="1183" w:type="pct"/>
            <w:tcBorders>
              <w:bottom w:val="single" w:sz="4" w:space="0" w:color="808080"/>
            </w:tcBorders>
            <w:shd w:val="clear" w:color="auto" w:fill="D9D9D9"/>
          </w:tcPr>
          <w:p w:rsidR="00F51CFC" w:rsidRPr="005B34C3" w:rsidRDefault="00F51CFC" w:rsidP="003B120A">
            <w:pPr>
              <w:pStyle w:val="Tablehead"/>
            </w:pPr>
            <w:r w:rsidRPr="005B34C3">
              <w:t>Date</w:t>
            </w:r>
          </w:p>
        </w:tc>
        <w:tc>
          <w:tcPr>
            <w:tcW w:w="1098" w:type="pct"/>
            <w:tcBorders>
              <w:bottom w:val="single" w:sz="4" w:space="0" w:color="808080"/>
            </w:tcBorders>
            <w:shd w:val="clear" w:color="auto" w:fill="D9D9D9"/>
          </w:tcPr>
          <w:p w:rsidR="00F51CFC" w:rsidRPr="005B34C3" w:rsidRDefault="00F51CFC" w:rsidP="003B120A">
            <w:pPr>
              <w:pStyle w:val="Tablehead"/>
            </w:pPr>
            <w:r w:rsidRPr="005B34C3">
              <w:t>Author(s)</w:t>
            </w:r>
          </w:p>
        </w:tc>
        <w:tc>
          <w:tcPr>
            <w:tcW w:w="2059" w:type="pct"/>
            <w:tcBorders>
              <w:bottom w:val="single" w:sz="4" w:space="0" w:color="808080"/>
            </w:tcBorders>
            <w:shd w:val="clear" w:color="auto" w:fill="D9D9D9"/>
          </w:tcPr>
          <w:p w:rsidR="00F51CFC" w:rsidRPr="005B34C3" w:rsidRDefault="00F51CFC" w:rsidP="003B120A">
            <w:pPr>
              <w:pStyle w:val="Tablehead"/>
            </w:pPr>
            <w:r w:rsidRPr="005B34C3">
              <w:t>Change description</w:t>
            </w:r>
          </w:p>
        </w:tc>
      </w:tr>
      <w:tr w:rsidR="00A005F8" w:rsidRPr="00103AC4">
        <w:tc>
          <w:tcPr>
            <w:tcW w:w="660" w:type="pct"/>
            <w:tcBorders>
              <w:top w:val="single" w:sz="4" w:space="0" w:color="808080"/>
              <w:bottom w:val="single" w:sz="4" w:space="0" w:color="808080"/>
            </w:tcBorders>
          </w:tcPr>
          <w:p w:rsidR="00A005F8" w:rsidRDefault="00A005F8" w:rsidP="00F51CFC">
            <w:pPr>
              <w:pStyle w:val="Table"/>
            </w:pPr>
            <w:r>
              <w:t>0.5</w:t>
            </w:r>
          </w:p>
        </w:tc>
        <w:tc>
          <w:tcPr>
            <w:tcW w:w="1183" w:type="pct"/>
            <w:tcBorders>
              <w:top w:val="single" w:sz="4" w:space="0" w:color="808080"/>
              <w:bottom w:val="single" w:sz="4" w:space="0" w:color="808080"/>
            </w:tcBorders>
          </w:tcPr>
          <w:p w:rsidR="00A005F8" w:rsidRDefault="00A005F8" w:rsidP="00F51CFC">
            <w:pPr>
              <w:pStyle w:val="Table"/>
            </w:pPr>
            <w:r>
              <w:t>January 2011</w:t>
            </w:r>
          </w:p>
        </w:tc>
        <w:tc>
          <w:tcPr>
            <w:tcW w:w="1098" w:type="pct"/>
            <w:tcBorders>
              <w:top w:val="single" w:sz="4" w:space="0" w:color="808080"/>
              <w:bottom w:val="single" w:sz="4" w:space="0" w:color="808080"/>
            </w:tcBorders>
          </w:tcPr>
          <w:p w:rsidR="00A005F8" w:rsidRDefault="00A005F8" w:rsidP="008A28D5">
            <w:pPr>
              <w:pStyle w:val="Table"/>
            </w:pPr>
            <w:r>
              <w:t>Matt Branford</w:t>
            </w:r>
          </w:p>
        </w:tc>
        <w:tc>
          <w:tcPr>
            <w:tcW w:w="2059" w:type="pct"/>
            <w:tcBorders>
              <w:top w:val="single" w:sz="4" w:space="0" w:color="808080"/>
              <w:bottom w:val="single" w:sz="4" w:space="0" w:color="808080"/>
            </w:tcBorders>
          </w:tcPr>
          <w:p w:rsidR="00A005F8" w:rsidRDefault="00A005F8" w:rsidP="00A005F8">
            <w:pPr>
              <w:pStyle w:val="Table"/>
            </w:pPr>
            <w:r>
              <w:t>Refine schedule dates, ‘Shared Data Model’ references</w:t>
            </w:r>
          </w:p>
        </w:tc>
      </w:tr>
      <w:tr w:rsidR="00AA268C" w:rsidRPr="00103AC4">
        <w:tc>
          <w:tcPr>
            <w:tcW w:w="660" w:type="pct"/>
            <w:tcBorders>
              <w:top w:val="single" w:sz="4" w:space="0" w:color="808080"/>
              <w:bottom w:val="single" w:sz="4" w:space="0" w:color="808080"/>
            </w:tcBorders>
          </w:tcPr>
          <w:p w:rsidR="00AA268C" w:rsidRPr="005B34C3" w:rsidRDefault="00AA268C" w:rsidP="00F51CFC">
            <w:pPr>
              <w:pStyle w:val="Table"/>
            </w:pPr>
            <w:r>
              <w:t>0.4</w:t>
            </w:r>
          </w:p>
        </w:tc>
        <w:tc>
          <w:tcPr>
            <w:tcW w:w="1183" w:type="pct"/>
            <w:tcBorders>
              <w:top w:val="single" w:sz="4" w:space="0" w:color="808080"/>
              <w:bottom w:val="single" w:sz="4" w:space="0" w:color="808080"/>
            </w:tcBorders>
          </w:tcPr>
          <w:p w:rsidR="00AA268C" w:rsidRDefault="00AA268C" w:rsidP="00F51CFC">
            <w:pPr>
              <w:pStyle w:val="Table"/>
            </w:pPr>
            <w:r>
              <w:t>December 2010</w:t>
            </w:r>
          </w:p>
        </w:tc>
        <w:tc>
          <w:tcPr>
            <w:tcW w:w="1098" w:type="pct"/>
            <w:tcBorders>
              <w:top w:val="single" w:sz="4" w:space="0" w:color="808080"/>
              <w:bottom w:val="single" w:sz="4" w:space="0" w:color="808080"/>
            </w:tcBorders>
          </w:tcPr>
          <w:p w:rsidR="00AA268C" w:rsidRDefault="00AA268C" w:rsidP="008A28D5">
            <w:pPr>
              <w:pStyle w:val="Table"/>
            </w:pPr>
            <w:r>
              <w:t>Matt Branford</w:t>
            </w:r>
          </w:p>
        </w:tc>
        <w:tc>
          <w:tcPr>
            <w:tcW w:w="2059" w:type="pct"/>
            <w:tcBorders>
              <w:top w:val="single" w:sz="4" w:space="0" w:color="808080"/>
              <w:bottom w:val="single" w:sz="4" w:space="0" w:color="808080"/>
            </w:tcBorders>
          </w:tcPr>
          <w:p w:rsidR="00AA268C" w:rsidRPr="005B34C3" w:rsidRDefault="00AA268C" w:rsidP="00F51CFC">
            <w:pPr>
              <w:pStyle w:val="Table"/>
            </w:pPr>
            <w:r>
              <w:t>Minor amendments, clarifications from internal review</w:t>
            </w:r>
          </w:p>
        </w:tc>
      </w:tr>
      <w:tr w:rsidR="00AA268C" w:rsidRPr="00103AC4" w:rsidTr="00090BD2">
        <w:tc>
          <w:tcPr>
            <w:tcW w:w="660" w:type="pct"/>
            <w:tcBorders>
              <w:top w:val="single" w:sz="4" w:space="0" w:color="808080"/>
            </w:tcBorders>
          </w:tcPr>
          <w:p w:rsidR="00AA268C" w:rsidRDefault="00AA268C" w:rsidP="00090BD2">
            <w:pPr>
              <w:pStyle w:val="Table"/>
            </w:pPr>
            <w:r>
              <w:t>0.3</w:t>
            </w:r>
          </w:p>
        </w:tc>
        <w:tc>
          <w:tcPr>
            <w:tcW w:w="1183" w:type="pct"/>
            <w:tcBorders>
              <w:top w:val="single" w:sz="4" w:space="0" w:color="808080"/>
            </w:tcBorders>
          </w:tcPr>
          <w:p w:rsidR="00AA268C" w:rsidRDefault="00AA268C" w:rsidP="00090BD2">
            <w:pPr>
              <w:pStyle w:val="Table"/>
            </w:pPr>
            <w:r>
              <w:t>November 2010</w:t>
            </w:r>
          </w:p>
        </w:tc>
        <w:tc>
          <w:tcPr>
            <w:tcW w:w="1098" w:type="pct"/>
            <w:tcBorders>
              <w:top w:val="single" w:sz="4" w:space="0" w:color="808080"/>
            </w:tcBorders>
          </w:tcPr>
          <w:p w:rsidR="00AA268C" w:rsidRDefault="00AA268C" w:rsidP="00090BD2">
            <w:pPr>
              <w:pStyle w:val="Table"/>
            </w:pPr>
            <w:r>
              <w:t>Matt Branford</w:t>
            </w:r>
          </w:p>
        </w:tc>
        <w:tc>
          <w:tcPr>
            <w:tcW w:w="2059" w:type="pct"/>
            <w:tcBorders>
              <w:top w:val="single" w:sz="4" w:space="0" w:color="808080"/>
            </w:tcBorders>
          </w:tcPr>
          <w:p w:rsidR="00AA268C" w:rsidRDefault="00AA268C" w:rsidP="00090BD2">
            <w:pPr>
              <w:pStyle w:val="Table"/>
            </w:pPr>
            <w:r>
              <w:t>Detail “Aggregation Service”</w:t>
            </w:r>
          </w:p>
          <w:p w:rsidR="00AA268C" w:rsidRDefault="00AA268C" w:rsidP="00090BD2">
            <w:pPr>
              <w:pStyle w:val="Table"/>
            </w:pPr>
            <w:r>
              <w:t>Adjust “Common Data Model” to base on information already provided</w:t>
            </w:r>
          </w:p>
          <w:p w:rsidR="00AA268C" w:rsidRDefault="00AA268C" w:rsidP="00090BD2">
            <w:pPr>
              <w:pStyle w:val="Table"/>
            </w:pPr>
            <w:r>
              <w:t>Adjust “AMRiN Requirements” to base on information already provided</w:t>
            </w:r>
          </w:p>
          <w:p w:rsidR="00AA268C" w:rsidRDefault="00AA268C" w:rsidP="00090BD2">
            <w:pPr>
              <w:pStyle w:val="Table"/>
            </w:pPr>
            <w:r>
              <w:t>General refinement</w:t>
            </w:r>
          </w:p>
        </w:tc>
      </w:tr>
      <w:tr w:rsidR="00AA268C" w:rsidRPr="00103AC4" w:rsidTr="00090BD2">
        <w:tc>
          <w:tcPr>
            <w:tcW w:w="660" w:type="pct"/>
            <w:tcBorders>
              <w:top w:val="single" w:sz="4" w:space="0" w:color="808080"/>
              <w:bottom w:val="single" w:sz="4" w:space="0" w:color="808080"/>
            </w:tcBorders>
          </w:tcPr>
          <w:p w:rsidR="00AA268C" w:rsidRPr="005B34C3" w:rsidRDefault="00AA268C" w:rsidP="00090BD2">
            <w:pPr>
              <w:pStyle w:val="Table"/>
            </w:pPr>
            <w:r>
              <w:t>0.2</w:t>
            </w:r>
          </w:p>
        </w:tc>
        <w:tc>
          <w:tcPr>
            <w:tcW w:w="1183" w:type="pct"/>
            <w:tcBorders>
              <w:top w:val="single" w:sz="4" w:space="0" w:color="808080"/>
              <w:bottom w:val="single" w:sz="4" w:space="0" w:color="808080"/>
            </w:tcBorders>
          </w:tcPr>
          <w:p w:rsidR="00AA268C" w:rsidRPr="005B34C3" w:rsidRDefault="00AA268C" w:rsidP="00090BD2">
            <w:pPr>
              <w:pStyle w:val="Table"/>
            </w:pPr>
            <w:r>
              <w:t>November 2010</w:t>
            </w:r>
          </w:p>
        </w:tc>
        <w:tc>
          <w:tcPr>
            <w:tcW w:w="1098" w:type="pct"/>
            <w:tcBorders>
              <w:top w:val="single" w:sz="4" w:space="0" w:color="808080"/>
              <w:bottom w:val="single" w:sz="4" w:space="0" w:color="808080"/>
            </w:tcBorders>
          </w:tcPr>
          <w:p w:rsidR="00AA268C" w:rsidRPr="005B34C3" w:rsidRDefault="00AA268C" w:rsidP="00090BD2">
            <w:pPr>
              <w:pStyle w:val="Table"/>
            </w:pPr>
            <w:r>
              <w:t>Matt Branford</w:t>
            </w:r>
          </w:p>
        </w:tc>
        <w:tc>
          <w:tcPr>
            <w:tcW w:w="2059" w:type="pct"/>
            <w:tcBorders>
              <w:top w:val="single" w:sz="4" w:space="0" w:color="808080"/>
              <w:bottom w:val="single" w:sz="4" w:space="0" w:color="808080"/>
            </w:tcBorders>
          </w:tcPr>
          <w:p w:rsidR="00AA268C" w:rsidRDefault="00AA268C" w:rsidP="00090BD2">
            <w:pPr>
              <w:pStyle w:val="Table"/>
            </w:pPr>
            <w:r>
              <w:t>Title change</w:t>
            </w:r>
          </w:p>
          <w:p w:rsidR="00AA268C" w:rsidRDefault="00AA268C" w:rsidP="00090BD2">
            <w:pPr>
              <w:pStyle w:val="Table"/>
            </w:pPr>
            <w:r>
              <w:t>Adjust activity/products for pilot</w:t>
            </w:r>
          </w:p>
          <w:p w:rsidR="00AA268C" w:rsidRDefault="00AA268C" w:rsidP="00090BD2">
            <w:pPr>
              <w:pStyle w:val="Table"/>
            </w:pPr>
            <w:r>
              <w:t>Add “Program Alignment”</w:t>
            </w:r>
          </w:p>
          <w:p w:rsidR="00AA268C" w:rsidRPr="005B34C3" w:rsidRDefault="00AA268C" w:rsidP="00090BD2">
            <w:pPr>
              <w:pStyle w:val="Table"/>
            </w:pPr>
            <w:r>
              <w:t>Add “Project Operation”</w:t>
            </w:r>
          </w:p>
        </w:tc>
      </w:tr>
      <w:tr w:rsidR="00F51CFC" w:rsidRPr="00103AC4">
        <w:tc>
          <w:tcPr>
            <w:tcW w:w="660" w:type="pct"/>
            <w:tcBorders>
              <w:top w:val="single" w:sz="4" w:space="0" w:color="808080"/>
              <w:bottom w:val="single" w:sz="4" w:space="0" w:color="808080"/>
            </w:tcBorders>
          </w:tcPr>
          <w:p w:rsidR="00F51CFC" w:rsidRPr="005B34C3" w:rsidRDefault="00F51CFC" w:rsidP="00F51CFC">
            <w:pPr>
              <w:pStyle w:val="Table"/>
            </w:pPr>
            <w:r w:rsidRPr="005B34C3">
              <w:t>0.1</w:t>
            </w:r>
          </w:p>
        </w:tc>
        <w:tc>
          <w:tcPr>
            <w:tcW w:w="1183" w:type="pct"/>
            <w:tcBorders>
              <w:top w:val="single" w:sz="4" w:space="0" w:color="808080"/>
              <w:bottom w:val="single" w:sz="4" w:space="0" w:color="808080"/>
            </w:tcBorders>
          </w:tcPr>
          <w:p w:rsidR="00F51CFC" w:rsidRPr="005B34C3" w:rsidRDefault="0073603D" w:rsidP="00F51CFC">
            <w:pPr>
              <w:pStyle w:val="Table"/>
            </w:pPr>
            <w:r>
              <w:t>October 2010</w:t>
            </w:r>
          </w:p>
        </w:tc>
        <w:tc>
          <w:tcPr>
            <w:tcW w:w="1098" w:type="pct"/>
            <w:tcBorders>
              <w:top w:val="single" w:sz="4" w:space="0" w:color="808080"/>
              <w:bottom w:val="single" w:sz="4" w:space="0" w:color="808080"/>
            </w:tcBorders>
          </w:tcPr>
          <w:p w:rsidR="00F51CFC" w:rsidRPr="005B34C3" w:rsidRDefault="0073603D" w:rsidP="008A28D5">
            <w:pPr>
              <w:pStyle w:val="Table"/>
            </w:pPr>
            <w:r>
              <w:t>Bryan Kalms</w:t>
            </w:r>
          </w:p>
        </w:tc>
        <w:tc>
          <w:tcPr>
            <w:tcW w:w="2059" w:type="pct"/>
            <w:tcBorders>
              <w:top w:val="single" w:sz="4" w:space="0" w:color="808080"/>
              <w:bottom w:val="single" w:sz="4" w:space="0" w:color="808080"/>
            </w:tcBorders>
          </w:tcPr>
          <w:p w:rsidR="00F51CFC" w:rsidRPr="005B34C3" w:rsidRDefault="00F51CFC" w:rsidP="00F51CFC">
            <w:pPr>
              <w:pStyle w:val="Table"/>
            </w:pPr>
            <w:r w:rsidRPr="005B34C3">
              <w:t>Initial draft</w:t>
            </w:r>
          </w:p>
        </w:tc>
      </w:tr>
    </w:tbl>
    <w:p w:rsidR="00F51CFC" w:rsidRDefault="00F51CFC" w:rsidP="00F51CFC">
      <w:pPr>
        <w:pStyle w:val="Body"/>
      </w:pPr>
      <w:bookmarkStart w:id="7" w:name="z_RevHistory"/>
      <w:bookmarkStart w:id="8" w:name="z_Remember"/>
      <w:bookmarkEnd w:id="7"/>
      <w:bookmarkEnd w:id="8"/>
    </w:p>
    <w:p w:rsidR="00F51CFC" w:rsidRPr="005B34C3" w:rsidRDefault="00F51CFC" w:rsidP="00F51CFC">
      <w:pPr>
        <w:pStyle w:val="Body"/>
        <w:rPr>
          <w:rFonts w:ascii="Candara Bold" w:hAnsi="Candara Bold"/>
          <w:sz w:val="28"/>
          <w:szCs w:val="28"/>
        </w:rPr>
      </w:pPr>
      <w:r>
        <w:br w:type="page"/>
      </w:r>
      <w:bookmarkStart w:id="9" w:name="_Toc63047500"/>
      <w:bookmarkEnd w:id="0"/>
      <w:bookmarkEnd w:id="1"/>
      <w:bookmarkEnd w:id="2"/>
      <w:bookmarkEnd w:id="3"/>
      <w:bookmarkEnd w:id="4"/>
      <w:bookmarkEnd w:id="5"/>
      <w:r w:rsidRPr="005B34C3">
        <w:rPr>
          <w:rFonts w:ascii="Candara Bold" w:hAnsi="Candara Bold"/>
          <w:sz w:val="28"/>
          <w:szCs w:val="28"/>
        </w:rPr>
        <w:t>Table of contents</w:t>
      </w:r>
    </w:p>
    <w:p w:rsidR="00A005F8" w:rsidRDefault="006C5EE8">
      <w:pPr>
        <w:pStyle w:val="TOC1"/>
        <w:rPr>
          <w:rFonts w:asciiTheme="minorHAnsi" w:eastAsiaTheme="minorEastAsia" w:hAnsiTheme="minorHAnsi" w:cstheme="minorBidi"/>
          <w:szCs w:val="22"/>
          <w:lang w:eastAsia="en-AU"/>
        </w:rPr>
      </w:pPr>
      <w:r w:rsidRPr="006C5EE8">
        <w:rPr>
          <w:rFonts w:ascii="Candara Bold" w:hAnsi="Candara Bold"/>
          <w:sz w:val="28"/>
          <w:szCs w:val="28"/>
        </w:rPr>
        <w:fldChar w:fldCharType="begin"/>
      </w:r>
      <w:r w:rsidR="00F51CFC">
        <w:rPr>
          <w:rFonts w:ascii="Candara Bold" w:hAnsi="Candara Bold"/>
          <w:sz w:val="28"/>
          <w:szCs w:val="28"/>
        </w:rPr>
        <w:instrText xml:space="preserve"> TOC \t "Heading 1,1,Heading 2,2,Heading 3,3,Annex,1" </w:instrText>
      </w:r>
      <w:r w:rsidRPr="006C5EE8">
        <w:rPr>
          <w:rFonts w:ascii="Candara Bold" w:hAnsi="Candara Bold"/>
          <w:sz w:val="28"/>
          <w:szCs w:val="28"/>
        </w:rPr>
        <w:fldChar w:fldCharType="separate"/>
      </w:r>
      <w:r w:rsidR="00A005F8">
        <w:t>1</w:t>
      </w:r>
      <w:r w:rsidR="00A005F8">
        <w:rPr>
          <w:rFonts w:asciiTheme="minorHAnsi" w:eastAsiaTheme="minorEastAsia" w:hAnsiTheme="minorHAnsi" w:cstheme="minorBidi"/>
          <w:szCs w:val="22"/>
          <w:lang w:eastAsia="en-AU"/>
        </w:rPr>
        <w:tab/>
      </w:r>
      <w:r w:rsidR="00A005F8">
        <w:t>Introduction</w:t>
      </w:r>
      <w:r w:rsidR="00A005F8">
        <w:tab/>
      </w:r>
      <w:r>
        <w:fldChar w:fldCharType="begin"/>
      </w:r>
      <w:r w:rsidR="00A005F8">
        <w:instrText xml:space="preserve"> PAGEREF _Toc283724343 \h </w:instrText>
      </w:r>
      <w:r>
        <w:fldChar w:fldCharType="separate"/>
      </w:r>
      <w:r w:rsidR="00A005F8">
        <w:t>4</w:t>
      </w:r>
      <w:r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1.1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Purpose</w:t>
      </w:r>
      <w:r>
        <w:tab/>
      </w:r>
      <w:r w:rsidR="006C5EE8">
        <w:fldChar w:fldCharType="begin"/>
      </w:r>
      <w:r>
        <w:instrText xml:space="preserve"> PAGEREF _Toc283724344 \h </w:instrText>
      </w:r>
      <w:r w:rsidR="006C5EE8">
        <w:fldChar w:fldCharType="separate"/>
      </w:r>
      <w:r>
        <w:t>4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1.2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Approach</w:t>
      </w:r>
      <w:r>
        <w:tab/>
      </w:r>
      <w:r w:rsidR="006C5EE8">
        <w:fldChar w:fldCharType="begin"/>
      </w:r>
      <w:r>
        <w:instrText xml:space="preserve"> PAGEREF _Toc283724345 \h </w:instrText>
      </w:r>
      <w:r w:rsidR="006C5EE8">
        <w:fldChar w:fldCharType="separate"/>
      </w:r>
      <w:r>
        <w:t>4</w:t>
      </w:r>
      <w:r w:rsidR="006C5EE8">
        <w:fldChar w:fldCharType="end"/>
      </w:r>
    </w:p>
    <w:p w:rsidR="00A005F8" w:rsidRDefault="00A005F8">
      <w:pPr>
        <w:pStyle w:val="TOC1"/>
        <w:rPr>
          <w:rFonts w:asciiTheme="minorHAnsi" w:eastAsiaTheme="minorEastAsia" w:hAnsiTheme="minorHAnsi" w:cstheme="minorBidi"/>
          <w:szCs w:val="22"/>
          <w:lang w:eastAsia="en-AU"/>
        </w:rPr>
      </w:pPr>
      <w:r>
        <w:t>2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Project Activities</w:t>
      </w:r>
      <w:r>
        <w:tab/>
      </w:r>
      <w:r w:rsidR="006C5EE8">
        <w:fldChar w:fldCharType="begin"/>
      </w:r>
      <w:r>
        <w:instrText xml:space="preserve"> PAGEREF _Toc283724346 \h </w:instrText>
      </w:r>
      <w:r w:rsidR="006C5EE8">
        <w:fldChar w:fldCharType="separate"/>
      </w:r>
      <w:r>
        <w:t>6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2.1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Confirm AMRiN Data Requirements</w:t>
      </w:r>
      <w:r>
        <w:tab/>
      </w:r>
      <w:r w:rsidR="006C5EE8">
        <w:fldChar w:fldCharType="begin"/>
      </w:r>
      <w:r>
        <w:instrText xml:space="preserve"> PAGEREF _Toc283724347 \h </w:instrText>
      </w:r>
      <w:r w:rsidR="006C5EE8">
        <w:fldChar w:fldCharType="separate"/>
      </w:r>
      <w:r>
        <w:t>6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2.2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Develop “Shared Data Model”</w:t>
      </w:r>
      <w:r>
        <w:tab/>
      </w:r>
      <w:r w:rsidR="006C5EE8">
        <w:fldChar w:fldCharType="begin"/>
      </w:r>
      <w:r>
        <w:instrText xml:space="preserve"> PAGEREF _Toc283724348 \h </w:instrText>
      </w:r>
      <w:r w:rsidR="006C5EE8">
        <w:fldChar w:fldCharType="separate"/>
      </w:r>
      <w:r>
        <w:t>8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2.3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Implement BioloMICS Pilot Sites</w:t>
      </w:r>
      <w:r>
        <w:tab/>
      </w:r>
      <w:r w:rsidR="006C5EE8">
        <w:fldChar w:fldCharType="begin"/>
      </w:r>
      <w:r>
        <w:instrText xml:space="preserve"> PAGEREF _Toc283724349 \h </w:instrText>
      </w:r>
      <w:r w:rsidR="006C5EE8">
        <w:fldChar w:fldCharType="separate"/>
      </w:r>
      <w:r>
        <w:t>10</w:t>
      </w:r>
      <w:r w:rsidR="006C5EE8">
        <w:fldChar w:fldCharType="end"/>
      </w:r>
    </w:p>
    <w:p w:rsidR="00A005F8" w:rsidRDefault="00A005F8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iCs w:val="0"/>
          <w:szCs w:val="22"/>
          <w:lang w:eastAsia="en-AU"/>
        </w:rPr>
      </w:pPr>
      <w:r>
        <w:t>2.3.1</w:t>
      </w:r>
      <w:r>
        <w:rPr>
          <w:rFonts w:asciiTheme="minorHAnsi" w:eastAsiaTheme="minorEastAsia" w:hAnsiTheme="minorHAnsi" w:cstheme="minorBidi"/>
          <w:iCs w:val="0"/>
          <w:szCs w:val="22"/>
          <w:lang w:eastAsia="en-AU"/>
        </w:rPr>
        <w:tab/>
      </w:r>
      <w:r>
        <w:t>Activity for each Pilot Site Implementation</w:t>
      </w:r>
      <w:r>
        <w:tab/>
      </w:r>
      <w:r w:rsidR="006C5EE8">
        <w:fldChar w:fldCharType="begin"/>
      </w:r>
      <w:r>
        <w:instrText xml:space="preserve"> PAGEREF _Toc283724350 \h </w:instrText>
      </w:r>
      <w:r w:rsidR="006C5EE8">
        <w:fldChar w:fldCharType="separate"/>
      </w:r>
      <w:r>
        <w:t>11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2.4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Mobilise data into ALA/AMRiN</w:t>
      </w:r>
      <w:r>
        <w:tab/>
      </w:r>
      <w:r w:rsidR="006C5EE8">
        <w:fldChar w:fldCharType="begin"/>
      </w:r>
      <w:r>
        <w:instrText xml:space="preserve"> PAGEREF _Toc283724351 \h </w:instrText>
      </w:r>
      <w:r w:rsidR="006C5EE8">
        <w:fldChar w:fldCharType="separate"/>
      </w:r>
      <w:r>
        <w:t>13</w:t>
      </w:r>
      <w:r w:rsidR="006C5EE8">
        <w:fldChar w:fldCharType="end"/>
      </w:r>
    </w:p>
    <w:p w:rsidR="00A005F8" w:rsidRDefault="00A005F8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iCs w:val="0"/>
          <w:szCs w:val="22"/>
          <w:lang w:eastAsia="en-AU"/>
        </w:rPr>
      </w:pPr>
      <w:r>
        <w:t>2.4.1</w:t>
      </w:r>
      <w:r>
        <w:rPr>
          <w:rFonts w:asciiTheme="minorHAnsi" w:eastAsiaTheme="minorEastAsia" w:hAnsiTheme="minorHAnsi" w:cstheme="minorBidi"/>
          <w:iCs w:val="0"/>
          <w:szCs w:val="22"/>
          <w:lang w:eastAsia="en-AU"/>
        </w:rPr>
        <w:tab/>
      </w:r>
      <w:r>
        <w:t>BioloMICS data mobilisation</w:t>
      </w:r>
      <w:r>
        <w:tab/>
      </w:r>
      <w:r w:rsidR="006C5EE8">
        <w:fldChar w:fldCharType="begin"/>
      </w:r>
      <w:r>
        <w:instrText xml:space="preserve"> PAGEREF _Toc283724352 \h </w:instrText>
      </w:r>
      <w:r w:rsidR="006C5EE8">
        <w:fldChar w:fldCharType="separate"/>
      </w:r>
      <w:r>
        <w:t>13</w:t>
      </w:r>
      <w:r w:rsidR="006C5EE8">
        <w:fldChar w:fldCharType="end"/>
      </w:r>
    </w:p>
    <w:p w:rsidR="00A005F8" w:rsidRDefault="00A005F8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iCs w:val="0"/>
          <w:szCs w:val="22"/>
          <w:lang w:eastAsia="en-AU"/>
        </w:rPr>
      </w:pPr>
      <w:r>
        <w:t>2.4.2</w:t>
      </w:r>
      <w:r>
        <w:rPr>
          <w:rFonts w:asciiTheme="minorHAnsi" w:eastAsiaTheme="minorEastAsia" w:hAnsiTheme="minorHAnsi" w:cstheme="minorBidi"/>
          <w:iCs w:val="0"/>
          <w:szCs w:val="22"/>
          <w:lang w:eastAsia="en-AU"/>
        </w:rPr>
        <w:tab/>
      </w:r>
      <w:r>
        <w:t>Non-BioloMICS data mobilisation</w:t>
      </w:r>
      <w:r>
        <w:tab/>
      </w:r>
      <w:r w:rsidR="006C5EE8">
        <w:fldChar w:fldCharType="begin"/>
      </w:r>
      <w:r>
        <w:instrText xml:space="preserve"> PAGEREF _Toc283724353 \h </w:instrText>
      </w:r>
      <w:r w:rsidR="006C5EE8">
        <w:fldChar w:fldCharType="separate"/>
      </w:r>
      <w:r>
        <w:t>13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2.5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Implement Each CHACM Member Institution</w:t>
      </w:r>
      <w:r>
        <w:tab/>
      </w:r>
      <w:r w:rsidR="006C5EE8">
        <w:fldChar w:fldCharType="begin"/>
      </w:r>
      <w:r>
        <w:instrText xml:space="preserve"> PAGEREF _Toc283724354 \h </w:instrText>
      </w:r>
      <w:r w:rsidR="006C5EE8">
        <w:fldChar w:fldCharType="separate"/>
      </w:r>
      <w:r>
        <w:t>15</w:t>
      </w:r>
      <w:r w:rsidR="006C5EE8">
        <w:fldChar w:fldCharType="end"/>
      </w:r>
    </w:p>
    <w:p w:rsidR="00A005F8" w:rsidRDefault="00A005F8">
      <w:pPr>
        <w:pStyle w:val="TOC1"/>
        <w:rPr>
          <w:rFonts w:asciiTheme="minorHAnsi" w:eastAsiaTheme="minorEastAsia" w:hAnsiTheme="minorHAnsi" w:cstheme="minorBidi"/>
          <w:szCs w:val="22"/>
          <w:lang w:eastAsia="en-AU"/>
        </w:rPr>
      </w:pPr>
      <w:r>
        <w:t>3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Project Operation</w:t>
      </w:r>
      <w:r>
        <w:tab/>
      </w:r>
      <w:r w:rsidR="006C5EE8">
        <w:fldChar w:fldCharType="begin"/>
      </w:r>
      <w:r>
        <w:instrText xml:space="preserve"> PAGEREF _Toc283724355 \h </w:instrText>
      </w:r>
      <w:r w:rsidR="006C5EE8">
        <w:fldChar w:fldCharType="separate"/>
      </w:r>
      <w:r>
        <w:t>16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3.1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Quality and Configuration Management</w:t>
      </w:r>
      <w:r>
        <w:tab/>
      </w:r>
      <w:r w:rsidR="006C5EE8">
        <w:fldChar w:fldCharType="begin"/>
      </w:r>
      <w:r>
        <w:instrText xml:space="preserve"> PAGEREF _Toc283724356 \h </w:instrText>
      </w:r>
      <w:r w:rsidR="006C5EE8">
        <w:fldChar w:fldCharType="separate"/>
      </w:r>
      <w:r>
        <w:t>16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3.2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Communication Management</w:t>
      </w:r>
      <w:r>
        <w:tab/>
      </w:r>
      <w:r w:rsidR="006C5EE8">
        <w:fldChar w:fldCharType="begin"/>
      </w:r>
      <w:r>
        <w:instrText xml:space="preserve"> PAGEREF _Toc283724357 \h </w:instrText>
      </w:r>
      <w:r w:rsidR="006C5EE8">
        <w:fldChar w:fldCharType="separate"/>
      </w:r>
      <w:r>
        <w:t>16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3.3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Reporting</w:t>
      </w:r>
      <w:r>
        <w:tab/>
      </w:r>
      <w:r w:rsidR="006C5EE8">
        <w:fldChar w:fldCharType="begin"/>
      </w:r>
      <w:r>
        <w:instrText xml:space="preserve"> PAGEREF _Toc283724358 \h </w:instrText>
      </w:r>
      <w:r w:rsidR="006C5EE8">
        <w:fldChar w:fldCharType="separate"/>
      </w:r>
      <w:r>
        <w:t>16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3.4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Resources</w:t>
      </w:r>
      <w:r>
        <w:tab/>
      </w:r>
      <w:r w:rsidR="006C5EE8">
        <w:fldChar w:fldCharType="begin"/>
      </w:r>
      <w:r>
        <w:instrText xml:space="preserve"> PAGEREF _Toc283724359 \h </w:instrText>
      </w:r>
      <w:r w:rsidR="006C5EE8">
        <w:fldChar w:fldCharType="separate"/>
      </w:r>
      <w:r>
        <w:t>16</w:t>
      </w:r>
      <w:r w:rsidR="006C5EE8">
        <w:fldChar w:fldCharType="end"/>
      </w:r>
    </w:p>
    <w:p w:rsidR="00A005F8" w:rsidRDefault="00A005F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szCs w:val="22"/>
          <w:lang w:eastAsia="en-AU"/>
        </w:rPr>
      </w:pPr>
      <w:r>
        <w:t>3.5</w:t>
      </w:r>
      <w:r>
        <w:rPr>
          <w:rFonts w:asciiTheme="minorHAnsi" w:eastAsiaTheme="minorEastAsia" w:hAnsiTheme="minorHAnsi" w:cstheme="minorBidi"/>
          <w:szCs w:val="22"/>
          <w:lang w:eastAsia="en-AU"/>
        </w:rPr>
        <w:tab/>
      </w:r>
      <w:r>
        <w:t>Post-Project - Ongoing Operation of Delivered Systems</w:t>
      </w:r>
      <w:r>
        <w:tab/>
      </w:r>
      <w:r w:rsidR="006C5EE8">
        <w:fldChar w:fldCharType="begin"/>
      </w:r>
      <w:r>
        <w:instrText xml:space="preserve"> PAGEREF _Toc283724360 \h </w:instrText>
      </w:r>
      <w:r w:rsidR="006C5EE8">
        <w:fldChar w:fldCharType="separate"/>
      </w:r>
      <w:r>
        <w:t>17</w:t>
      </w:r>
      <w:r w:rsidR="006C5EE8">
        <w:fldChar w:fldCharType="end"/>
      </w:r>
    </w:p>
    <w:p w:rsidR="00F51CFC" w:rsidRPr="005B34C3" w:rsidRDefault="006C5EE8" w:rsidP="00F51CFC">
      <w:pPr>
        <w:pStyle w:val="Body"/>
        <w:rPr>
          <w:rFonts w:ascii="Candara Bold" w:hAnsi="Candara Bold"/>
          <w:sz w:val="28"/>
          <w:szCs w:val="28"/>
        </w:rPr>
      </w:pPr>
      <w:r>
        <w:rPr>
          <w:rFonts w:ascii="Candara Bold" w:hAnsi="Candara Bold"/>
          <w:sz w:val="28"/>
          <w:szCs w:val="28"/>
        </w:rPr>
        <w:fldChar w:fldCharType="end"/>
      </w:r>
    </w:p>
    <w:p w:rsidR="00F51CFC" w:rsidRDefault="00F51CFC" w:rsidP="00F51CFC">
      <w:pPr>
        <w:pStyle w:val="Heading1"/>
      </w:pPr>
      <w:bookmarkStart w:id="10" w:name="_Toc75249945"/>
      <w:bookmarkStart w:id="11" w:name="_Toc75249946"/>
      <w:bookmarkStart w:id="12" w:name="_Toc75250013"/>
      <w:bookmarkEnd w:id="9"/>
      <w:bookmarkEnd w:id="10"/>
      <w:bookmarkEnd w:id="11"/>
      <w:bookmarkEnd w:id="12"/>
      <w:r>
        <w:br w:type="page"/>
      </w:r>
      <w:bookmarkStart w:id="13" w:name="_Toc283724343"/>
      <w:r>
        <w:t>Introduction</w:t>
      </w:r>
      <w:bookmarkEnd w:id="13"/>
    </w:p>
    <w:p w:rsidR="00C5680D" w:rsidRDefault="00C5680D" w:rsidP="00C5680D">
      <w:pPr>
        <w:pStyle w:val="Heading2"/>
      </w:pPr>
      <w:bookmarkStart w:id="14" w:name="_Toc283724344"/>
      <w:r>
        <w:t>Purpose</w:t>
      </w:r>
      <w:bookmarkEnd w:id="14"/>
    </w:p>
    <w:p w:rsidR="000161A5" w:rsidRDefault="00C5680D" w:rsidP="00C5680D">
      <w:pPr>
        <w:pStyle w:val="Body-stem"/>
      </w:pPr>
      <w:r>
        <w:t xml:space="preserve">This document </w:t>
      </w:r>
      <w:r w:rsidR="000161A5">
        <w:t>d</w:t>
      </w:r>
      <w:r w:rsidR="00F35D92">
        <w:t>escribes how ALA will implement</w:t>
      </w:r>
      <w:r w:rsidR="000161A5">
        <w:t xml:space="preserve"> deliverables agreed </w:t>
      </w:r>
      <w:r w:rsidR="00E63282">
        <w:t>with</w:t>
      </w:r>
      <w:r w:rsidR="000161A5">
        <w:t xml:space="preserve"> CHACM </w:t>
      </w:r>
      <w:r w:rsidR="00E63282">
        <w:t xml:space="preserve">through </w:t>
      </w:r>
      <w:r w:rsidR="000161A5">
        <w:t xml:space="preserve">the </w:t>
      </w:r>
      <w:r w:rsidR="000161A5" w:rsidRPr="00E63282">
        <w:rPr>
          <w:i/>
        </w:rPr>
        <w:t>BioloMICS Implementation Proposal</w:t>
      </w:r>
      <w:r w:rsidR="000161A5">
        <w:t xml:space="preserve">.  It </w:t>
      </w:r>
      <w:r>
        <w:t>outlines the approach to</w:t>
      </w:r>
      <w:r w:rsidR="000161A5">
        <w:t xml:space="preserve"> achieving:</w:t>
      </w:r>
    </w:p>
    <w:tbl>
      <w:tblPr>
        <w:tblW w:w="0" w:type="auto"/>
        <w:tblBorders>
          <w:bottom w:val="single" w:sz="4" w:space="0" w:color="808080"/>
          <w:insideH w:val="single" w:sz="4" w:space="0" w:color="808080"/>
        </w:tblBorders>
        <w:tblLayout w:type="fixed"/>
        <w:tblLook w:val="00BF"/>
      </w:tblPr>
      <w:tblGrid>
        <w:gridCol w:w="4644"/>
        <w:gridCol w:w="4637"/>
      </w:tblGrid>
      <w:tr w:rsidR="000161A5" w:rsidRPr="005B34C3">
        <w:trPr>
          <w:tblHeader/>
        </w:trPr>
        <w:tc>
          <w:tcPr>
            <w:tcW w:w="4644" w:type="dxa"/>
            <w:shd w:val="clear" w:color="auto" w:fill="D9D9D9"/>
          </w:tcPr>
          <w:p w:rsidR="000161A5" w:rsidRPr="005B34C3" w:rsidRDefault="000161A5" w:rsidP="000161A5">
            <w:pPr>
              <w:pStyle w:val="Tablehead"/>
            </w:pPr>
            <w:r>
              <w:t>Objective</w:t>
            </w:r>
          </w:p>
        </w:tc>
        <w:tc>
          <w:tcPr>
            <w:tcW w:w="4637" w:type="dxa"/>
            <w:shd w:val="clear" w:color="auto" w:fill="D9D9D9"/>
          </w:tcPr>
          <w:p w:rsidR="000161A5" w:rsidRPr="005B34C3" w:rsidRDefault="000161A5" w:rsidP="0003742F">
            <w:pPr>
              <w:pStyle w:val="Tablehead"/>
            </w:pPr>
            <w:r>
              <w:t>...Met through Deliverable</w:t>
            </w:r>
          </w:p>
        </w:tc>
      </w:tr>
      <w:tr w:rsidR="000161A5" w:rsidRPr="005B34C3">
        <w:tc>
          <w:tcPr>
            <w:tcW w:w="4644" w:type="dxa"/>
          </w:tcPr>
          <w:p w:rsidR="000161A5" w:rsidRPr="00027099" w:rsidRDefault="00E63282" w:rsidP="00E63282">
            <w:pPr>
              <w:pStyle w:val="Table"/>
            </w:pPr>
            <w:r>
              <w:t>A</w:t>
            </w:r>
            <w:r w:rsidR="000161A5">
              <w:t>ggregat</w:t>
            </w:r>
            <w:r>
              <w:t>e</w:t>
            </w:r>
            <w:r w:rsidR="000161A5">
              <w:t xml:space="preserve"> data held by microorganism collection owners, and mak</w:t>
            </w:r>
            <w:r>
              <w:t>e</w:t>
            </w:r>
            <w:r w:rsidR="000161A5">
              <w:t xml:space="preserve"> it available through ALA</w:t>
            </w:r>
          </w:p>
        </w:tc>
        <w:tc>
          <w:tcPr>
            <w:tcW w:w="4637" w:type="dxa"/>
          </w:tcPr>
          <w:p w:rsidR="000161A5" w:rsidRPr="005B34C3" w:rsidRDefault="000161A5" w:rsidP="0003742F">
            <w:pPr>
              <w:pStyle w:val="Table"/>
            </w:pPr>
            <w:r>
              <w:t>ALA data collection/publication services for microorganism data</w:t>
            </w:r>
          </w:p>
        </w:tc>
      </w:tr>
      <w:tr w:rsidR="000161A5" w:rsidRPr="005B34C3">
        <w:tc>
          <w:tcPr>
            <w:tcW w:w="4644" w:type="dxa"/>
          </w:tcPr>
          <w:p w:rsidR="00DD5C49" w:rsidRPr="00027099" w:rsidRDefault="00E63282" w:rsidP="00E63282">
            <w:pPr>
              <w:pStyle w:val="Table"/>
            </w:pPr>
            <w:r>
              <w:t>D</w:t>
            </w:r>
            <w:r w:rsidR="000161A5">
              <w:t xml:space="preserve">eliver tools to assist members of the Australian microorganism community improve management of </w:t>
            </w:r>
            <w:r>
              <w:t>collection</w:t>
            </w:r>
            <w:r w:rsidR="000161A5">
              <w:t xml:space="preserve"> information</w:t>
            </w:r>
          </w:p>
        </w:tc>
        <w:tc>
          <w:tcPr>
            <w:tcW w:w="4637" w:type="dxa"/>
          </w:tcPr>
          <w:p w:rsidR="000161A5" w:rsidRPr="005B34C3" w:rsidRDefault="000161A5" w:rsidP="0003742F">
            <w:pPr>
              <w:pStyle w:val="Table"/>
            </w:pPr>
            <w:r>
              <w:t>BioloMICS implemented for all CHACM member institutions that request it</w:t>
            </w:r>
          </w:p>
        </w:tc>
      </w:tr>
      <w:tr w:rsidR="000161A5" w:rsidRPr="005B34C3">
        <w:tc>
          <w:tcPr>
            <w:tcW w:w="4644" w:type="dxa"/>
          </w:tcPr>
          <w:p w:rsidR="000161A5" w:rsidRPr="00027099" w:rsidRDefault="00E63282" w:rsidP="00E63282">
            <w:pPr>
              <w:pStyle w:val="Table"/>
            </w:pPr>
            <w:r>
              <w:t>D</w:t>
            </w:r>
            <w:r w:rsidR="000161A5">
              <w:t>eliver tools and frameworks to assist members of the Australian microorganism community collaborate and share other information</w:t>
            </w:r>
          </w:p>
        </w:tc>
        <w:tc>
          <w:tcPr>
            <w:tcW w:w="4637" w:type="dxa"/>
          </w:tcPr>
          <w:p w:rsidR="000161A5" w:rsidRPr="005B34C3" w:rsidRDefault="000161A5" w:rsidP="0003742F">
            <w:pPr>
              <w:pStyle w:val="Table"/>
            </w:pPr>
            <w:r>
              <w:t>AMRiN redeveloped as an ALA Hub</w:t>
            </w:r>
          </w:p>
        </w:tc>
      </w:tr>
    </w:tbl>
    <w:p w:rsidR="000161A5" w:rsidRDefault="000161A5" w:rsidP="00C5680D">
      <w:pPr>
        <w:pStyle w:val="Body-stem"/>
      </w:pPr>
    </w:p>
    <w:p w:rsidR="00C5680D" w:rsidRDefault="00C5680D" w:rsidP="00C5680D">
      <w:pPr>
        <w:pStyle w:val="Body-stem"/>
      </w:pPr>
      <w:r>
        <w:t xml:space="preserve">The deliverables </w:t>
      </w:r>
      <w:r w:rsidR="005C454E">
        <w:t>enable</w:t>
      </w:r>
      <w:r>
        <w:t>:</w:t>
      </w:r>
    </w:p>
    <w:p w:rsidR="000161A5" w:rsidRPr="000161A5" w:rsidRDefault="00C5680D" w:rsidP="00C5680D">
      <w:pPr>
        <w:pStyle w:val="Bullet"/>
      </w:pPr>
      <w:r>
        <w:t>ALA to deliver in line with</w:t>
      </w:r>
      <w:r w:rsidR="00F06949">
        <w:t xml:space="preserve"> the</w:t>
      </w:r>
      <w:r w:rsidR="000161A5">
        <w:t xml:space="preserve"> </w:t>
      </w:r>
      <w:r w:rsidR="000161A5" w:rsidRPr="000161A5">
        <w:rPr>
          <w:i/>
        </w:rPr>
        <w:t xml:space="preserve">ALA </w:t>
      </w:r>
      <w:r w:rsidR="00F06949">
        <w:rPr>
          <w:i/>
        </w:rPr>
        <w:t xml:space="preserve">Implementation Plan </w:t>
      </w:r>
      <w:r w:rsidR="00F06949" w:rsidRPr="00F11CD0">
        <w:t>and</w:t>
      </w:r>
      <w:r w:rsidR="00F06949">
        <w:rPr>
          <w:i/>
        </w:rPr>
        <w:t xml:space="preserve"> ALA </w:t>
      </w:r>
      <w:r w:rsidR="000161A5" w:rsidRPr="000161A5">
        <w:rPr>
          <w:i/>
        </w:rPr>
        <w:t>Business Plan 2010-11</w:t>
      </w:r>
    </w:p>
    <w:p w:rsidR="00E63282" w:rsidRDefault="00C5680D" w:rsidP="00C5680D">
      <w:pPr>
        <w:pStyle w:val="Bullet"/>
      </w:pPr>
      <w:r>
        <w:t>Australian microorganism community progress towards objectives outlined in</w:t>
      </w:r>
      <w:r w:rsidR="00E63282">
        <w:t xml:space="preserve"> </w:t>
      </w:r>
      <w:hyperlink r:id="rId8" w:history="1">
        <w:r w:rsidR="00E63282" w:rsidRPr="00A005F8">
          <w:rPr>
            <w:rStyle w:val="Hyperlink"/>
            <w:i/>
          </w:rPr>
          <w:t>Australian Microbial Resources</w:t>
        </w:r>
      </w:hyperlink>
    </w:p>
    <w:p w:rsidR="00421A69" w:rsidRDefault="00E63282" w:rsidP="00C5680D">
      <w:pPr>
        <w:pStyle w:val="Bullet"/>
      </w:pPr>
      <w:r>
        <w:t>All parties to</w:t>
      </w:r>
      <w:r w:rsidR="00421A69">
        <w:t xml:space="preserve"> implement the </w:t>
      </w:r>
      <w:hyperlink r:id="rId9" w:history="1">
        <w:r w:rsidR="00421A69" w:rsidRPr="00A005F8">
          <w:rPr>
            <w:rStyle w:val="Hyperlink"/>
            <w:i/>
          </w:rPr>
          <w:t>BioloMICS Implementation Proposal</w:t>
        </w:r>
      </w:hyperlink>
      <w:r>
        <w:t>.</w:t>
      </w:r>
    </w:p>
    <w:p w:rsidR="008A28D5" w:rsidRDefault="0073603D" w:rsidP="0073603D">
      <w:pPr>
        <w:pStyle w:val="Heading2"/>
      </w:pPr>
      <w:bookmarkStart w:id="15" w:name="_Toc283724345"/>
      <w:r>
        <w:t>Approach</w:t>
      </w:r>
      <w:bookmarkEnd w:id="15"/>
    </w:p>
    <w:p w:rsidR="00AA7804" w:rsidRDefault="00AA7804" w:rsidP="00AA7804">
      <w:pPr>
        <w:pStyle w:val="Body-stem"/>
      </w:pPr>
      <w:r>
        <w:t xml:space="preserve">The approach for </w:t>
      </w:r>
      <w:r w:rsidR="009F2853">
        <w:t xml:space="preserve">ALA </w:t>
      </w:r>
      <w:r>
        <w:t>microorganism data collection is to:</w:t>
      </w:r>
    </w:p>
    <w:p w:rsidR="00C5680D" w:rsidRDefault="00C5680D" w:rsidP="00C5680D">
      <w:pPr>
        <w:pStyle w:val="Bullet"/>
      </w:pPr>
      <w:r>
        <w:t>develop a “Common Data Model” for microorganism information</w:t>
      </w:r>
    </w:p>
    <w:p w:rsidR="00A42C6B" w:rsidRPr="00C5680D" w:rsidRDefault="00A42C6B" w:rsidP="00A42C6B">
      <w:pPr>
        <w:pStyle w:val="Bullet"/>
      </w:pPr>
      <w:r>
        <w:t xml:space="preserve">develop data </w:t>
      </w:r>
      <w:r w:rsidR="008D436E">
        <w:t>collection and publication</w:t>
      </w:r>
      <w:r>
        <w:t xml:space="preserve"> services so </w:t>
      </w:r>
      <w:r w:rsidR="008D436E">
        <w:t xml:space="preserve">institutions can </w:t>
      </w:r>
      <w:r>
        <w:t>share information through ALA and AMRiN</w:t>
      </w:r>
    </w:p>
    <w:p w:rsidR="00C5680D" w:rsidRDefault="00C5680D" w:rsidP="00C5680D">
      <w:pPr>
        <w:pStyle w:val="Bullet"/>
      </w:pPr>
      <w:r>
        <w:t xml:space="preserve">provide </w:t>
      </w:r>
      <w:r w:rsidRPr="001A7CFB">
        <w:t>BioloMICS</w:t>
      </w:r>
      <w:r>
        <w:t xml:space="preserve"> software to members of the Council of Heads of Australian Collections of Microorganisms (CHACM) who wish to use this software to manage their microorganism collections</w:t>
      </w:r>
    </w:p>
    <w:p w:rsidR="00C5680D" w:rsidRDefault="00C5680D" w:rsidP="00C5680D">
      <w:pPr>
        <w:pStyle w:val="Bullet"/>
      </w:pPr>
      <w:r w:rsidRPr="00095A3B">
        <w:t xml:space="preserve">assist BioloMICS </w:t>
      </w:r>
      <w:r w:rsidR="00A42C6B">
        <w:t>institutions</w:t>
      </w:r>
      <w:r w:rsidRPr="00095A3B">
        <w:t xml:space="preserve"> install and set up the software, including migrating existing data into the new application and establishing protocols and mechanisms to share data through the ALA and AMRiN</w:t>
      </w:r>
    </w:p>
    <w:p w:rsidR="00A42C6B" w:rsidRDefault="00A42C6B" w:rsidP="00C5680D">
      <w:pPr>
        <w:pStyle w:val="Bullet"/>
      </w:pPr>
      <w:r>
        <w:t xml:space="preserve">assist non-BioloMICS institutions to </w:t>
      </w:r>
      <w:r w:rsidRPr="00095A3B">
        <w:t>establish protocols and mechanisms to share data through the ALA and AMRiN</w:t>
      </w:r>
    </w:p>
    <w:p w:rsidR="000161A5" w:rsidRDefault="000161A5" w:rsidP="000161A5">
      <w:pPr>
        <w:pStyle w:val="Bullet"/>
      </w:pPr>
      <w:r>
        <w:t xml:space="preserve">redevelop a portal (AMRiN—Australian Microorganism Research </w:t>
      </w:r>
      <w:r w:rsidRPr="001A7CFB">
        <w:t xml:space="preserve">information </w:t>
      </w:r>
      <w:r>
        <w:t xml:space="preserve">Network) to facilitate </w:t>
      </w:r>
      <w:r w:rsidRPr="00AF0368">
        <w:t xml:space="preserve">information </w:t>
      </w:r>
      <w:r>
        <w:t>sharing</w:t>
      </w:r>
      <w:r w:rsidR="008D436E">
        <w:t xml:space="preserve"> and collaboration.</w:t>
      </w:r>
    </w:p>
    <w:p w:rsidR="0003742F" w:rsidRPr="00421A69" w:rsidRDefault="00964AFB" w:rsidP="00606B30">
      <w:pPr>
        <w:pStyle w:val="Body-stem"/>
        <w:sectPr w:rsidR="0003742F" w:rsidRPr="00421A69">
          <w:headerReference w:type="default" r:id="rId10"/>
          <w:footerReference w:type="even" r:id="rId11"/>
          <w:footerReference w:type="default" r:id="rId12"/>
          <w:headerReference w:type="first" r:id="rId13"/>
          <w:pgSz w:w="11901" w:h="16840"/>
          <w:pgMar w:top="1418" w:right="1418" w:bottom="1418" w:left="1418" w:header="624" w:footer="794" w:gutter="0"/>
          <w:cols w:space="720"/>
        </w:sectPr>
      </w:pPr>
      <w:r>
        <w:t>Project activit</w:t>
      </w:r>
      <w:r w:rsidR="008D436E">
        <w:t>y is</w:t>
      </w:r>
      <w:r>
        <w:t xml:space="preserve"> summarised </w:t>
      </w:r>
      <w:r w:rsidR="008D436E">
        <w:t>at</w:t>
      </w:r>
      <w:r>
        <w:t xml:space="preserve"> </w:t>
      </w:r>
      <w:r w:rsidR="00A42C6B">
        <w:t>T</w:t>
      </w:r>
      <w:r>
        <w:t>able</w:t>
      </w:r>
      <w:r w:rsidR="00A42C6B">
        <w:t xml:space="preserve"> 1</w:t>
      </w:r>
      <w:r>
        <w:t xml:space="preserve"> and detailed in </w:t>
      </w:r>
      <w:r w:rsidR="0078349D">
        <w:t xml:space="preserve">section </w:t>
      </w:r>
      <w:r>
        <w:t>2.</w:t>
      </w:r>
    </w:p>
    <w:p w:rsidR="00CC0550" w:rsidRDefault="00CC0550" w:rsidP="00CC0550">
      <w:pPr>
        <w:pStyle w:val="Captiontable"/>
      </w:pPr>
      <w:r>
        <w:t xml:space="preserve">Table </w:t>
      </w:r>
      <w:r w:rsidR="006C5EE8">
        <w:fldChar w:fldCharType="begin"/>
      </w:r>
      <w:r w:rsidR="00517B97">
        <w:instrText xml:space="preserve"> SEQ Table \* ARABIC </w:instrText>
      </w:r>
      <w:r w:rsidR="006C5EE8">
        <w:fldChar w:fldCharType="separate"/>
      </w:r>
      <w:r w:rsidR="00DC6318">
        <w:rPr>
          <w:noProof/>
        </w:rPr>
        <w:t>1</w:t>
      </w:r>
      <w:r w:rsidR="006C5EE8">
        <w:fldChar w:fldCharType="end"/>
      </w:r>
      <w:r>
        <w:t xml:space="preserve"> </w:t>
      </w:r>
      <w:r w:rsidR="00407A38">
        <w:t xml:space="preserve">Summary of </w:t>
      </w:r>
      <w:r>
        <w:t>Activities</w:t>
      </w:r>
      <w:r w:rsidR="00D25129">
        <w:t>,</w:t>
      </w:r>
      <w:r>
        <w:t xml:space="preserve"> </w:t>
      </w:r>
      <w:r w:rsidR="00D25129">
        <w:t>Schedule and Key Deliverables</w:t>
      </w:r>
    </w:p>
    <w:tbl>
      <w:tblPr>
        <w:tblW w:w="0" w:type="auto"/>
        <w:tblInd w:w="108" w:type="dxa"/>
        <w:tblBorders>
          <w:bottom w:val="single" w:sz="4" w:space="0" w:color="808080"/>
          <w:insideH w:val="single" w:sz="4" w:space="0" w:color="808080"/>
        </w:tblBorders>
        <w:tblLook w:val="00BF"/>
      </w:tblPr>
      <w:tblGrid>
        <w:gridCol w:w="3369"/>
        <w:gridCol w:w="2052"/>
        <w:gridCol w:w="5211"/>
        <w:gridCol w:w="3480"/>
      </w:tblGrid>
      <w:tr w:rsidR="00964AFB" w:rsidRPr="00103AC4">
        <w:trPr>
          <w:tblHeader/>
        </w:trPr>
        <w:tc>
          <w:tcPr>
            <w:tcW w:w="0" w:type="auto"/>
            <w:shd w:val="clear" w:color="auto" w:fill="D9D9D9"/>
          </w:tcPr>
          <w:p w:rsidR="00964AFB" w:rsidRPr="005B34C3" w:rsidRDefault="00964AFB" w:rsidP="00CC0550">
            <w:pPr>
              <w:pStyle w:val="Tablehead"/>
            </w:pPr>
            <w:r>
              <w:t>Activity</w:t>
            </w:r>
          </w:p>
        </w:tc>
        <w:tc>
          <w:tcPr>
            <w:tcW w:w="0" w:type="auto"/>
            <w:shd w:val="clear" w:color="auto" w:fill="D9D9D9"/>
          </w:tcPr>
          <w:p w:rsidR="00964AFB" w:rsidRPr="005B34C3" w:rsidRDefault="00D25129" w:rsidP="00CC0550">
            <w:pPr>
              <w:pStyle w:val="Tablehead"/>
            </w:pPr>
            <w:r>
              <w:t>Schedule</w:t>
            </w:r>
          </w:p>
        </w:tc>
        <w:tc>
          <w:tcPr>
            <w:tcW w:w="5211" w:type="dxa"/>
            <w:shd w:val="clear" w:color="auto" w:fill="D9D9D9"/>
          </w:tcPr>
          <w:p w:rsidR="00964AFB" w:rsidRPr="005B34C3" w:rsidRDefault="00964AFB" w:rsidP="00CC0550">
            <w:pPr>
              <w:pStyle w:val="Tablehead"/>
            </w:pPr>
            <w:r>
              <w:t>Comments</w:t>
            </w:r>
          </w:p>
        </w:tc>
        <w:tc>
          <w:tcPr>
            <w:tcW w:w="3480" w:type="dxa"/>
            <w:shd w:val="clear" w:color="auto" w:fill="D9D9D9"/>
          </w:tcPr>
          <w:p w:rsidR="00964AFB" w:rsidRDefault="00964AFB" w:rsidP="00B32827">
            <w:pPr>
              <w:pStyle w:val="Tablehead"/>
            </w:pPr>
            <w:r>
              <w:t>Key</w:t>
            </w:r>
            <w:r w:rsidR="00C02693">
              <w:t xml:space="preserve"> Deliverables</w:t>
            </w:r>
          </w:p>
        </w:tc>
      </w:tr>
      <w:tr w:rsidR="00964AFB" w:rsidRPr="00103AC4">
        <w:tc>
          <w:tcPr>
            <w:tcW w:w="0" w:type="auto"/>
          </w:tcPr>
          <w:p w:rsidR="00964AFB" w:rsidRPr="00027099" w:rsidRDefault="007B1F5F" w:rsidP="00F11CD0">
            <w:pPr>
              <w:pStyle w:val="Table"/>
            </w:pPr>
            <w:r>
              <w:t>Confirm</w:t>
            </w:r>
            <w:r w:rsidR="00964AFB" w:rsidRPr="00027099">
              <w:t xml:space="preserve"> </w:t>
            </w:r>
            <w:r w:rsidR="00F11CD0">
              <w:t xml:space="preserve">AMRiN </w:t>
            </w:r>
            <w:r w:rsidR="00964AFB" w:rsidRPr="00027099">
              <w:t>requirements</w:t>
            </w:r>
          </w:p>
        </w:tc>
        <w:tc>
          <w:tcPr>
            <w:tcW w:w="0" w:type="auto"/>
          </w:tcPr>
          <w:p w:rsidR="00964AFB" w:rsidRPr="005B34C3" w:rsidRDefault="00964AFB" w:rsidP="00DD18E9">
            <w:pPr>
              <w:pStyle w:val="Table"/>
            </w:pPr>
            <w:r>
              <w:t>November-</w:t>
            </w:r>
            <w:r w:rsidR="00DD18E9">
              <w:t>January</w:t>
            </w:r>
            <w:r>
              <w:t xml:space="preserve"> 2010</w:t>
            </w:r>
          </w:p>
        </w:tc>
        <w:tc>
          <w:tcPr>
            <w:tcW w:w="5211" w:type="dxa"/>
          </w:tcPr>
          <w:p w:rsidR="00964AFB" w:rsidRDefault="009D6819" w:rsidP="001F17F1">
            <w:pPr>
              <w:pStyle w:val="Table"/>
            </w:pPr>
            <w:r>
              <w:t>This information will</w:t>
            </w:r>
            <w:r w:rsidR="00964AFB">
              <w:t xml:space="preserve"> inform the “</w:t>
            </w:r>
            <w:r w:rsidR="001F17F1">
              <w:t>Shared</w:t>
            </w:r>
            <w:r w:rsidR="00964AFB">
              <w:t xml:space="preserve"> Data Model”, ALA aggregation services, and if ALA assistance is required to extend or redevelop </w:t>
            </w:r>
            <w:hyperlink r:id="rId14" w:history="1">
              <w:r w:rsidR="00964AFB" w:rsidRPr="00583F1C">
                <w:rPr>
                  <w:rStyle w:val="Hyperlink"/>
                  <w:rFonts w:ascii="Candara" w:hAnsi="Candara"/>
                </w:rPr>
                <w:t>http://www.amrin.org/</w:t>
              </w:r>
            </w:hyperlink>
            <w:r w:rsidR="00964AFB">
              <w:t>.</w:t>
            </w:r>
          </w:p>
        </w:tc>
        <w:tc>
          <w:tcPr>
            <w:tcW w:w="3480" w:type="dxa"/>
          </w:tcPr>
          <w:p w:rsidR="00964AFB" w:rsidRDefault="00D25129" w:rsidP="00362F6C">
            <w:pPr>
              <w:pStyle w:val="Table"/>
            </w:pPr>
            <w:r>
              <w:t xml:space="preserve">AMRiN </w:t>
            </w:r>
            <w:r w:rsidR="00C02693">
              <w:t xml:space="preserve">Data </w:t>
            </w:r>
            <w:r>
              <w:t>Requirement Statement</w:t>
            </w:r>
          </w:p>
          <w:p w:rsidR="00C6605F" w:rsidRDefault="00C6605F" w:rsidP="00362F6C">
            <w:pPr>
              <w:pStyle w:val="Table"/>
            </w:pPr>
            <w:r>
              <w:t>Rollout Schedule</w:t>
            </w:r>
          </w:p>
        </w:tc>
      </w:tr>
      <w:tr w:rsidR="00964AFB" w:rsidRPr="00103AC4">
        <w:tc>
          <w:tcPr>
            <w:tcW w:w="0" w:type="auto"/>
          </w:tcPr>
          <w:p w:rsidR="00964AFB" w:rsidRPr="00027099" w:rsidRDefault="00421A69" w:rsidP="00A005F8">
            <w:pPr>
              <w:pStyle w:val="Table"/>
            </w:pPr>
            <w:r>
              <w:t>Develop “</w:t>
            </w:r>
            <w:r w:rsidR="00A005F8">
              <w:t>Shared</w:t>
            </w:r>
            <w:r>
              <w:t xml:space="preserve"> Data Model”</w:t>
            </w:r>
          </w:p>
        </w:tc>
        <w:tc>
          <w:tcPr>
            <w:tcW w:w="0" w:type="auto"/>
          </w:tcPr>
          <w:p w:rsidR="00964AFB" w:rsidRPr="005B34C3" w:rsidRDefault="00A005F8" w:rsidP="00A005F8">
            <w:pPr>
              <w:pStyle w:val="Table"/>
            </w:pPr>
            <w:r>
              <w:t>January-February</w:t>
            </w:r>
            <w:r w:rsidR="00964AFB">
              <w:t xml:space="preserve"> 201</w:t>
            </w:r>
            <w:r>
              <w:t>1</w:t>
            </w:r>
          </w:p>
        </w:tc>
        <w:tc>
          <w:tcPr>
            <w:tcW w:w="5211" w:type="dxa"/>
          </w:tcPr>
          <w:p w:rsidR="00964AFB" w:rsidRDefault="00964AFB" w:rsidP="00CC0550">
            <w:pPr>
              <w:pStyle w:val="Table"/>
            </w:pPr>
          </w:p>
        </w:tc>
        <w:tc>
          <w:tcPr>
            <w:tcW w:w="3480" w:type="dxa"/>
          </w:tcPr>
          <w:p w:rsidR="00964AFB" w:rsidRDefault="00A005F8" w:rsidP="00CC0550">
            <w:pPr>
              <w:pStyle w:val="Table"/>
            </w:pPr>
            <w:r>
              <w:t>Shared</w:t>
            </w:r>
            <w:r w:rsidR="00421A69">
              <w:t xml:space="preserve"> Data Model</w:t>
            </w:r>
          </w:p>
        </w:tc>
      </w:tr>
      <w:tr w:rsidR="00C6605F" w:rsidRPr="00103AC4">
        <w:tc>
          <w:tcPr>
            <w:tcW w:w="0" w:type="auto"/>
          </w:tcPr>
          <w:p w:rsidR="00C6605F" w:rsidRDefault="00C6605F" w:rsidP="0000308E">
            <w:pPr>
              <w:pStyle w:val="Table"/>
            </w:pPr>
            <w:r>
              <w:t>Implement Pilot Sites</w:t>
            </w:r>
          </w:p>
        </w:tc>
        <w:tc>
          <w:tcPr>
            <w:tcW w:w="0" w:type="auto"/>
          </w:tcPr>
          <w:p w:rsidR="00C6605F" w:rsidRDefault="00C6605F" w:rsidP="00A005F8">
            <w:pPr>
              <w:pStyle w:val="Table"/>
            </w:pPr>
            <w:r>
              <w:t>January-</w:t>
            </w:r>
            <w:r w:rsidR="00A005F8">
              <w:t>March</w:t>
            </w:r>
            <w:r>
              <w:t xml:space="preserve"> 2011</w:t>
            </w:r>
          </w:p>
        </w:tc>
        <w:tc>
          <w:tcPr>
            <w:tcW w:w="5211" w:type="dxa"/>
          </w:tcPr>
          <w:p w:rsidR="00C6605F" w:rsidRPr="005B34C3" w:rsidRDefault="00E86B8D" w:rsidP="00B5337D">
            <w:pPr>
              <w:pStyle w:val="Table"/>
            </w:pPr>
            <w:r w:rsidRPr="00E86B8D">
              <w:t>Pilot objective is to optimise the BioloMICS installation/migration process</w:t>
            </w:r>
          </w:p>
        </w:tc>
        <w:tc>
          <w:tcPr>
            <w:tcW w:w="3480" w:type="dxa"/>
          </w:tcPr>
          <w:p w:rsidR="00C6605F" w:rsidRDefault="00C6605F" w:rsidP="00CC0550">
            <w:pPr>
              <w:pStyle w:val="Table"/>
            </w:pPr>
            <w:r>
              <w:t>Site Implementation Plans</w:t>
            </w:r>
          </w:p>
          <w:p w:rsidR="00C6605F" w:rsidRDefault="00C6605F" w:rsidP="00CC0550">
            <w:pPr>
              <w:pStyle w:val="Table"/>
            </w:pPr>
            <w:r>
              <w:t>Site Implementations</w:t>
            </w:r>
          </w:p>
          <w:p w:rsidR="002B6938" w:rsidRDefault="002B6938" w:rsidP="00CC0550">
            <w:pPr>
              <w:pStyle w:val="Table"/>
            </w:pPr>
            <w:r>
              <w:t>Site-specific Data Mappings</w:t>
            </w:r>
          </w:p>
          <w:p w:rsidR="00C6605F" w:rsidRDefault="00E86B8D" w:rsidP="00E86B8D">
            <w:pPr>
              <w:pStyle w:val="Table"/>
            </w:pPr>
            <w:r>
              <w:t>Change in response to Pilot “Lessons Learned”</w:t>
            </w:r>
          </w:p>
        </w:tc>
      </w:tr>
      <w:tr w:rsidR="00362F6C" w:rsidRPr="00103AC4">
        <w:tc>
          <w:tcPr>
            <w:tcW w:w="0" w:type="auto"/>
          </w:tcPr>
          <w:p w:rsidR="00362F6C" w:rsidRPr="00027099" w:rsidRDefault="00C02693" w:rsidP="00C02693">
            <w:pPr>
              <w:pStyle w:val="Table"/>
            </w:pPr>
            <w:r>
              <w:t>Mobilise Data</w:t>
            </w:r>
          </w:p>
        </w:tc>
        <w:tc>
          <w:tcPr>
            <w:tcW w:w="0" w:type="auto"/>
          </w:tcPr>
          <w:p w:rsidR="00362F6C" w:rsidRDefault="00C02693" w:rsidP="00025BBC">
            <w:pPr>
              <w:pStyle w:val="Table"/>
            </w:pPr>
            <w:r>
              <w:t>April-May</w:t>
            </w:r>
            <w:r w:rsidR="00362F6C">
              <w:t xml:space="preserve"> 2011</w:t>
            </w:r>
          </w:p>
        </w:tc>
        <w:tc>
          <w:tcPr>
            <w:tcW w:w="5211" w:type="dxa"/>
          </w:tcPr>
          <w:p w:rsidR="00362F6C" w:rsidRDefault="00C02693" w:rsidP="00C02693">
            <w:pPr>
              <w:pStyle w:val="Table"/>
            </w:pPr>
            <w:r>
              <w:t>Aggregate data from all institutions so that it is available through AMRiN and ALA</w:t>
            </w:r>
          </w:p>
        </w:tc>
        <w:tc>
          <w:tcPr>
            <w:tcW w:w="3480" w:type="dxa"/>
          </w:tcPr>
          <w:p w:rsidR="00362F6C" w:rsidRDefault="00C02693" w:rsidP="00C02693">
            <w:pPr>
              <w:pStyle w:val="Table"/>
            </w:pPr>
            <w:r>
              <w:t>Data Mobilisation function and assistance</w:t>
            </w:r>
          </w:p>
        </w:tc>
      </w:tr>
      <w:tr w:rsidR="00362F6C" w:rsidRPr="00103AC4">
        <w:tc>
          <w:tcPr>
            <w:tcW w:w="0" w:type="auto"/>
          </w:tcPr>
          <w:p w:rsidR="00362F6C" w:rsidRPr="00027099" w:rsidRDefault="00362F6C" w:rsidP="00362F6C">
            <w:pPr>
              <w:pStyle w:val="Table"/>
            </w:pPr>
            <w:r w:rsidRPr="00027099">
              <w:t xml:space="preserve">Implement each </w:t>
            </w:r>
            <w:r>
              <w:t>CHACM member institution</w:t>
            </w:r>
          </w:p>
        </w:tc>
        <w:tc>
          <w:tcPr>
            <w:tcW w:w="0" w:type="auto"/>
          </w:tcPr>
          <w:p w:rsidR="00362F6C" w:rsidRPr="005B34C3" w:rsidRDefault="00362F6C" w:rsidP="007A496A">
            <w:pPr>
              <w:pStyle w:val="Table"/>
            </w:pPr>
            <w:r>
              <w:t>As per Rollout Schedule</w:t>
            </w:r>
          </w:p>
        </w:tc>
        <w:tc>
          <w:tcPr>
            <w:tcW w:w="5211" w:type="dxa"/>
          </w:tcPr>
          <w:p w:rsidR="00362F6C" w:rsidRDefault="00362F6C" w:rsidP="007A496A">
            <w:pPr>
              <w:pStyle w:val="Table"/>
            </w:pPr>
            <w:r>
              <w:t>Implement BioloMICS or assist aggregation service use for each CHACM member institution.</w:t>
            </w:r>
          </w:p>
          <w:p w:rsidR="00362F6C" w:rsidRDefault="00362F6C" w:rsidP="007A496A">
            <w:pPr>
              <w:pStyle w:val="Table"/>
            </w:pPr>
            <w:r>
              <w:t>Up to 24 weeks, assuming 24 participants each taking up to 1 week. Involves:</w:t>
            </w:r>
          </w:p>
          <w:p w:rsidR="00362F6C" w:rsidRDefault="00362F6C" w:rsidP="003501EF">
            <w:pPr>
              <w:pStyle w:val="Tablebullet"/>
              <w:numPr>
                <w:ilvl w:val="0"/>
                <w:numId w:val="4"/>
              </w:numPr>
              <w:ind w:left="175" w:hanging="175"/>
            </w:pPr>
            <w:r>
              <w:t>mapping existing data fields to AMRiN data model</w:t>
            </w:r>
          </w:p>
          <w:p w:rsidR="00362F6C" w:rsidRDefault="00362F6C" w:rsidP="003501EF">
            <w:pPr>
              <w:pStyle w:val="Tablebullet"/>
              <w:numPr>
                <w:ilvl w:val="0"/>
                <w:numId w:val="4"/>
              </w:numPr>
              <w:ind w:left="175" w:hanging="175"/>
            </w:pPr>
            <w:r>
              <w:t xml:space="preserve">installing </w:t>
            </w:r>
            <w:r w:rsidRPr="005E5AC8">
              <w:t>BioloMICS</w:t>
            </w:r>
            <w:r>
              <w:t xml:space="preserve"> software if necessary</w:t>
            </w:r>
          </w:p>
          <w:p w:rsidR="00362F6C" w:rsidRDefault="00362F6C" w:rsidP="003501EF">
            <w:pPr>
              <w:pStyle w:val="Tablebullet"/>
              <w:numPr>
                <w:ilvl w:val="0"/>
                <w:numId w:val="4"/>
              </w:numPr>
              <w:ind w:left="175" w:hanging="175"/>
            </w:pPr>
            <w:r>
              <w:t xml:space="preserve">migrating data into </w:t>
            </w:r>
            <w:r w:rsidRPr="00DB7F9E">
              <w:t>BioloMICS</w:t>
            </w:r>
          </w:p>
          <w:p w:rsidR="00362F6C" w:rsidRDefault="00362F6C" w:rsidP="003501EF">
            <w:pPr>
              <w:pStyle w:val="Tablebullet"/>
              <w:numPr>
                <w:ilvl w:val="0"/>
                <w:numId w:val="4"/>
              </w:numPr>
              <w:ind w:left="175" w:hanging="175"/>
            </w:pPr>
            <w:r>
              <w:t>liaising and consulting with IT etc</w:t>
            </w:r>
          </w:p>
        </w:tc>
        <w:tc>
          <w:tcPr>
            <w:tcW w:w="3480" w:type="dxa"/>
          </w:tcPr>
          <w:p w:rsidR="00362F6C" w:rsidRDefault="00362F6C" w:rsidP="007A496A">
            <w:pPr>
              <w:pStyle w:val="Table"/>
            </w:pPr>
            <w:r>
              <w:t>Site Implementation Plans</w:t>
            </w:r>
          </w:p>
          <w:p w:rsidR="00362F6C" w:rsidRDefault="00362F6C" w:rsidP="007A496A">
            <w:pPr>
              <w:pStyle w:val="Table"/>
            </w:pPr>
            <w:r>
              <w:t>Site Implementations</w:t>
            </w:r>
          </w:p>
          <w:p w:rsidR="00362F6C" w:rsidRDefault="002B6938" w:rsidP="007A496A">
            <w:pPr>
              <w:pStyle w:val="Table"/>
            </w:pPr>
            <w:r>
              <w:t>Site-specific Data Mappings</w:t>
            </w:r>
          </w:p>
        </w:tc>
      </w:tr>
      <w:tr w:rsidR="00964AFB" w:rsidRPr="00103AC4">
        <w:tc>
          <w:tcPr>
            <w:tcW w:w="0" w:type="auto"/>
          </w:tcPr>
          <w:p w:rsidR="00964AFB" w:rsidRPr="00027099" w:rsidRDefault="00964AFB" w:rsidP="00CC0550">
            <w:pPr>
              <w:pStyle w:val="Table"/>
            </w:pPr>
            <w:r w:rsidRPr="00027099">
              <w:t>Rebuild AMRiN as an ALA Hub</w:t>
            </w:r>
          </w:p>
        </w:tc>
        <w:tc>
          <w:tcPr>
            <w:tcW w:w="0" w:type="auto"/>
          </w:tcPr>
          <w:p w:rsidR="00964AFB" w:rsidRPr="005B34C3" w:rsidRDefault="00037C65" w:rsidP="00C02693">
            <w:pPr>
              <w:pStyle w:val="Table"/>
            </w:pPr>
            <w:r>
              <w:t>July-Nove</w:t>
            </w:r>
            <w:r w:rsidR="00C02693">
              <w:t>m</w:t>
            </w:r>
            <w:r>
              <w:t>ber</w:t>
            </w:r>
            <w:r w:rsidR="00362F6C">
              <w:t xml:space="preserve"> 201</w:t>
            </w:r>
            <w:r>
              <w:t>1</w:t>
            </w:r>
          </w:p>
        </w:tc>
        <w:tc>
          <w:tcPr>
            <w:tcW w:w="5211" w:type="dxa"/>
          </w:tcPr>
          <w:p w:rsidR="00964AFB" w:rsidRDefault="00964AFB" w:rsidP="00843FDA">
            <w:pPr>
              <w:pStyle w:val="Table"/>
            </w:pPr>
            <w:r>
              <w:t xml:space="preserve">Customisation of basic </w:t>
            </w:r>
            <w:r w:rsidRPr="000E728D">
              <w:t>A</w:t>
            </w:r>
            <w:r w:rsidR="00197DC6">
              <w:t>LA Hub</w:t>
            </w:r>
            <w:r>
              <w:t xml:space="preserve"> site</w:t>
            </w:r>
            <w:r w:rsidR="00197DC6">
              <w:t xml:space="preserve"> to become “AMRiN”.</w:t>
            </w:r>
          </w:p>
          <w:p w:rsidR="00964AFB" w:rsidRDefault="006B3547" w:rsidP="006B3547">
            <w:pPr>
              <w:pStyle w:val="Table"/>
            </w:pPr>
            <w:r>
              <w:t>May</w:t>
            </w:r>
            <w:r w:rsidR="00964AFB">
              <w:t xml:space="preserve"> involve </w:t>
            </w:r>
            <w:r>
              <w:t xml:space="preserve">development of </w:t>
            </w:r>
            <w:r w:rsidR="00964AFB">
              <w:t xml:space="preserve">a specific </w:t>
            </w:r>
            <w:r>
              <w:t xml:space="preserve">project </w:t>
            </w:r>
            <w:r w:rsidR="00964AFB">
              <w:t>plan</w:t>
            </w:r>
          </w:p>
        </w:tc>
        <w:tc>
          <w:tcPr>
            <w:tcW w:w="3480" w:type="dxa"/>
          </w:tcPr>
          <w:p w:rsidR="00362F6C" w:rsidRDefault="00D5616A" w:rsidP="00843FDA">
            <w:pPr>
              <w:pStyle w:val="Table"/>
            </w:pPr>
            <w:r>
              <w:t>Redeveloped AMRiN Portal</w:t>
            </w:r>
          </w:p>
        </w:tc>
      </w:tr>
    </w:tbl>
    <w:p w:rsidR="00D57261" w:rsidRDefault="006C5EE8" w:rsidP="00D5616A">
      <w:pPr>
        <w:pStyle w:val="Body"/>
        <w:jc w:val="center"/>
      </w:pPr>
      <w:r>
        <w:pict>
          <v:group id="_x0000_s1083" editas="canvas" style="position:absolute;margin-left:0;margin-top:0;width:606.2pt;height:337.65pt;z-index:251656704;mso-position-horizontal-relative:char;mso-position-vertical-relative:line" coordorigin="1418,2112" coordsize="12124,67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1418;top:2112;width:12124;height:6753" o:preferrelative="f">
              <v:fill o:detectmouseclick="t"/>
              <v:path o:extrusionok="t" o:connecttype="none"/>
              <o:lock v:ext="edit" text="t"/>
            </v:shape>
            <v:rect id="_x0000_s1119" style="position:absolute;left:11161;top:3673;width:2381;height:5192" strokecolor="#95b3d7" strokeweight="1pt">
              <v:fill color2="#b8cce4" focusposition="1" focussize="" focus="100%" type="gradient"/>
              <v:shadow on="t" type="perspective" color="#243f60" opacity=".5" offset="1pt" offset2="-3pt"/>
              <v:textbox style="mso-next-textbox:#_x0000_s1119">
                <w:txbxContent>
                  <w:p w:rsidR="00A005F8" w:rsidRPr="005105B6" w:rsidRDefault="00A005F8" w:rsidP="003722CA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 xml:space="preserve">For each </w:t>
                    </w:r>
                    <w:r>
                      <w:rPr>
                        <w:rFonts w:ascii="Calibri" w:hAnsi="Calibri"/>
                        <w:sz w:val="16"/>
                        <w:szCs w:val="16"/>
                      </w:rPr>
                      <w:t>CHACM</w:t>
                    </w: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 xml:space="preserve"> Site</w:t>
                    </w:r>
                    <w:r>
                      <w:rPr>
                        <w:rFonts w:ascii="Calibri" w:hAnsi="Calibri"/>
                        <w:sz w:val="16"/>
                        <w:szCs w:val="16"/>
                      </w:rPr>
                      <w:t xml:space="preserve"> (including non-BioloMICS users)</w:t>
                    </w:r>
                  </w:p>
                </w:txbxContent>
              </v:textbox>
            </v:rect>
            <v:rect id="_x0000_s1085" style="position:absolute;left:1427;top:2114;width:1406;height:1218" strokecolor="#4f81bd" strokeweight="2.5pt">
              <v:shadow color="#868686"/>
              <v:textbox style="mso-next-textbox:#_x0000_s1085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>AMRiN Requirement Statement</w:t>
                    </w:r>
                  </w:p>
                </w:txbxContent>
              </v:textbox>
            </v:rect>
            <v:rect id="_x0000_s1086" style="position:absolute;left:8986;top:2113;width:1406;height:1218" strokecolor="#4f81bd" strokeweight="2.5pt">
              <v:shadow color="#868686"/>
              <v:textbox style="mso-next-textbox:#_x0000_s1086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Redeveloped AMRiN Portal</w:t>
                    </w:r>
                  </w:p>
                </w:txbxContent>
              </v:textbox>
            </v:rect>
            <v:rect id="_x0000_s1088" style="position:absolute;left:6426;top:2112;width:1406;height:1219" strokecolor="#4f81bd" strokeweight="2.5pt">
              <v:shadow color="#868686"/>
              <v:textbox style="mso-next-textbox:#_x0000_s1088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Data Mobilisation function and assistance</w:t>
                    </w:r>
                  </w:p>
                </w:txbxContent>
              </v:textbox>
            </v:rect>
            <v:rect id="_x0000_s1089" style="position:absolute;left:1427;top:5656;width:1406;height:1218" strokecolor="#4f81bd" strokeweight="2.5pt">
              <v:shadow color="#868686"/>
              <v:textbox style="mso-next-textbox:#_x0000_s1089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>Rollout Schedule</w:t>
                    </w:r>
                  </w:p>
                </w:txbxContent>
              </v:textbox>
            </v:rect>
            <v:rect id="_x0000_s1090" style="position:absolute;left:3818;top:2115;width:1406;height:1217" strokecolor="#4f81bd" strokeweight="2.5pt">
              <v:shadow color="#868686"/>
              <v:textbox style="mso-next-textbox:#_x0000_s1090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Shared</w:t>
                    </w: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 xml:space="preserve"> Data Model</w:t>
                    </w:r>
                  </w:p>
                </w:txbxContent>
              </v:textbox>
            </v:rect>
            <v:rect id="_x0000_s1092" style="position:absolute;left:5924;top:3673;width:2381;height:5192" strokecolor="#95b3d7" strokeweight="1pt">
              <v:fill color2="#b8cce4" focusposition="1" focussize="" focus="100%" type="gradient"/>
              <v:shadow on="t" type="perspective" color="#243f60" opacity=".5" offset="1pt" offset2="-3pt"/>
              <v:textbox style="mso-next-textbox:#_x0000_s1092">
                <w:txbxContent>
                  <w:p w:rsidR="00A005F8" w:rsidRPr="005105B6" w:rsidRDefault="00A005F8" w:rsidP="003722CA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 xml:space="preserve">For each </w:t>
                    </w:r>
                    <w:r>
                      <w:rPr>
                        <w:rFonts w:ascii="Calibri" w:hAnsi="Calibri"/>
                        <w:sz w:val="16"/>
                        <w:szCs w:val="16"/>
                      </w:rPr>
                      <w:t>BioloMICS Pilot Site</w:t>
                    </w:r>
                  </w:p>
                </w:txbxContent>
              </v:textbox>
            </v:rect>
            <v:rect id="_x0000_s1093" style="position:absolute;left:6426;top:7332;width:1406;height:1216" strokecolor="#4f81bd" strokeweight="2.5pt">
              <v:shadow color="#868686"/>
              <v:textbox style="mso-next-textbox:#_x0000_s1093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>Site Implementation</w:t>
                    </w:r>
                  </w:p>
                </w:txbxContent>
              </v:textbox>
            </v:rect>
            <v:rect id="_x0000_s1094" style="position:absolute;left:6428;top:4175;width:1404;height:1218" strokecolor="#4f81bd" strokeweight="2.5pt">
              <v:shadow color="#868686"/>
              <v:textbox style="mso-next-textbox:#_x0000_s1094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Calibri" w:hAnsi="Calibri"/>
                        <w:sz w:val="16"/>
                        <w:szCs w:val="16"/>
                      </w:rPr>
                      <w:t xml:space="preserve">ite-Specific </w:t>
                    </w: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>Implementation Plan</w:t>
                    </w:r>
                  </w:p>
                </w:txbxContent>
              </v:textbox>
            </v:rect>
            <v:rect id="_x0000_s1095" style="position:absolute;left:6426;top:5773;width:1406;height:1219" strokecolor="#4f81bd" strokeweight="2.5pt">
              <v:shadow color="#868686"/>
              <v:textbox style="mso-next-textbox:#_x0000_s1095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>Site-Specific Data Mapping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6" type="#_x0000_t34" style="position:absolute;left:6965;top:5582;width:330;height:1;rotation:90" o:connectortype="elbow" adj=",-117957600,-527302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7" type="#_x0000_t32" style="position:absolute;left:6985;top:7161;width:290;height:1;rotation:90" o:connectortype="elbow" adj="-599959,-1,-599959">
              <v:stroke endarrow="block"/>
            </v:shape>
            <v:rect id="_x0000_s1099" style="position:absolute;left:11702;top:7332;width:1406;height:1216" strokecolor="#4f81bd" strokeweight="2.5pt">
              <v:shadow color="#868686"/>
              <v:textbox style="mso-next-textbox:#_x0000_s1099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>Site Implementation</w:t>
                    </w:r>
                  </w:p>
                </w:txbxContent>
              </v:textbox>
            </v:rect>
            <v:rect id="_x0000_s1100" style="position:absolute;left:11704;top:4175;width:1404;height:1218" strokecolor="#4f81bd" strokeweight="2.5pt">
              <v:shadow color="#868686"/>
              <v:textbox style="mso-next-textbox:#_x0000_s1100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>Site</w:t>
                    </w:r>
                    <w:r>
                      <w:rPr>
                        <w:rFonts w:ascii="Calibri" w:hAnsi="Calibri"/>
                        <w:sz w:val="16"/>
                        <w:szCs w:val="16"/>
                      </w:rPr>
                      <w:t>-Specific</w:t>
                    </w: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 xml:space="preserve"> Implementation Plan</w:t>
                    </w:r>
                  </w:p>
                </w:txbxContent>
              </v:textbox>
            </v:rect>
            <v:rect id="_x0000_s1101" style="position:absolute;left:11702;top:5773;width:1406;height:1219" strokecolor="#4f81bd" strokeweight="2.5pt">
              <v:shadow color="#868686"/>
              <v:textbox style="mso-next-textbox:#_x0000_s1101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5105B6">
                      <w:rPr>
                        <w:rFonts w:ascii="Calibri" w:hAnsi="Calibri"/>
                        <w:sz w:val="16"/>
                        <w:szCs w:val="16"/>
                      </w:rPr>
                      <w:t>Site-Specific Data Mapping</w:t>
                    </w:r>
                  </w:p>
                </w:txbxContent>
              </v:textbox>
            </v:rect>
            <v:shape id="_x0000_s1103" type="#_x0000_t32" style="position:absolute;left:12261;top:7161;width:290;height:1;rotation:90" o:connectortype="elbow" adj="-992930,-1,-992930">
              <v:stroke endarrow="block"/>
            </v:shape>
            <v:shape id="_x0000_s1104" type="#_x0000_t34" style="position:absolute;left:2858;top:2723;width:935;height:1" o:connectortype="elbow" adj="10788,-59745600,-87416">
              <v:stroke endarrow="block"/>
            </v:shape>
            <v:shape id="_x0000_s1105" type="#_x0000_t32" style="position:absolute;left:7857;top:2722;width:1104;height:1" o:connectortype="elbow" adj="-171841,-1,-171841">
              <v:stroke endarrow="block"/>
            </v:shape>
            <v:shape id="_x0000_s1106" type="#_x0000_t34" style="position:absolute;left:8305;top:6261;width:697;height:8;flip:y" o:connectortype="elbow" adj="11156,17042400,-286068">
              <v:stroke endarrow="block"/>
            </v:shape>
            <v:shape id="_x0000_s1108" type="#_x0000_t34" style="position:absolute;left:10458;top:6261;width:703;height:8" o:connectortype="elbow" adj="10416,-17020800,-349779">
              <v:stroke endarrow="block"/>
            </v:shape>
            <v:shape id="_x0000_s1110" type="#_x0000_t34" style="position:absolute;left:2858;top:6265;width:3066;height:4" o:connectortype="elbow" adj="10708,-34063200,-26658">
              <v:stroke endarrow="block"/>
            </v:shape>
            <v:rect id="_x0000_s1111" style="position:absolute;left:3818;top:4109;width:1406;height:1219" strokecolor="#4f81bd" strokeweight="2.5pt">
              <v:shadow color="#868686"/>
              <v:textbox style="mso-next-textbox:#_x0000_s1111">
                <w:txbxContent>
                  <w:p w:rsidR="00A005F8" w:rsidRPr="005105B6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>BioloMICS Configuration Scripts</w:t>
                    </w:r>
                  </w:p>
                </w:txbxContent>
              </v:textbox>
            </v:rect>
            <v:shape id="_x0000_s1112" type="#_x0000_t32" style="position:absolute;left:4158;top:3720;width:727;height:1;rotation:90" o:connectortype="elbow" adj="-161837,-1,-161837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13" type="#_x0000_t33" style="position:absolute;left:4765;top:5109;width:916;height:1403;rotation:90;flip:x" o:connectortype="elbow" adj="-128445,83075,-128445">
              <v:stroke endarrow="block"/>
            </v:shape>
            <v:shape id="_x0000_s1114" type="#_x0000_t34" style="position:absolute;left:5249;top:2722;width:1152;height:2;flip:y" o:connectortype="elbow" adj=",29883600,-115781">
              <v:stroke endarrow="block"/>
            </v:shape>
            <v:rect id="_x0000_s1115" style="position:absolute;left:9027;top:5651;width:1406;height:1219" strokecolor="#4f81bd" strokeweight="2.5pt">
              <v:shadow color="#868686"/>
              <v:textbox style="mso-next-textbox:#_x0000_s1115">
                <w:txbxContent>
                  <w:p w:rsidR="00A005F8" w:rsidRPr="003722CA" w:rsidRDefault="00A005F8" w:rsidP="003722CA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sz w:val="16"/>
                        <w:szCs w:val="16"/>
                      </w:rPr>
                      <w:t xml:space="preserve">Change in response to Pilot </w:t>
                    </w:r>
                    <w:r w:rsidRPr="003722CA">
                      <w:rPr>
                        <w:rFonts w:ascii="Calibri" w:hAnsi="Calibri"/>
                        <w:sz w:val="16"/>
                        <w:szCs w:val="16"/>
                      </w:rPr>
                      <w:t>“Lessons Learned”</w:t>
                    </w:r>
                  </w:p>
                </w:txbxContent>
              </v:textbox>
            </v:rect>
            <v:shape id="_x0000_s1118" type="#_x0000_t34" style="position:absolute;left:12241;top:5582;width:330;height:1;rotation:90" o:connectortype="elbow" adj=",-117957600,-872640">
              <v:stroke endarrow="block"/>
            </v:shape>
          </v:group>
        </w:pict>
      </w:r>
      <w:r>
        <w:pict>
          <v:shape id="_x0000_i1025" type="#_x0000_t75" style="width:607.7pt;height:336.9pt">
            <v:imagedata croptop="-65520f" cropbottom="65520f"/>
          </v:shape>
        </w:pict>
      </w:r>
    </w:p>
    <w:p w:rsidR="00D57261" w:rsidRDefault="00B7415C" w:rsidP="00B7415C">
      <w:pPr>
        <w:pStyle w:val="Captiontable"/>
      </w:pPr>
      <w:r>
        <w:t xml:space="preserve">Figure </w:t>
      </w:r>
      <w:fldSimple w:instr=" SEQ Figure \* ARABIC ">
        <w:r w:rsidR="00DC6318">
          <w:rPr>
            <w:noProof/>
          </w:rPr>
          <w:t>1</w:t>
        </w:r>
      </w:fldSimple>
      <w:r>
        <w:t xml:space="preserve"> - Key Deliverables Flow Diagram</w:t>
      </w:r>
    </w:p>
    <w:p w:rsidR="00D57261" w:rsidRPr="00D57261" w:rsidDel="00AA268C" w:rsidRDefault="00D57261" w:rsidP="00D57261">
      <w:pPr>
        <w:pStyle w:val="Body"/>
        <w:rPr>
          <w:del w:id="16" w:author="Branford, Matt (CES, Black Mountain)" w:date="2010-12-13T11:10:00Z"/>
        </w:rPr>
        <w:sectPr w:rsidR="00D57261" w:rsidRPr="00D57261" w:rsidDel="00AA268C">
          <w:pgSz w:w="16840" w:h="11901" w:orient="landscape"/>
          <w:pgMar w:top="1418" w:right="1418" w:bottom="1418" w:left="1418" w:header="624" w:footer="794" w:gutter="0"/>
          <w:cols w:space="720"/>
          <w:docGrid w:linePitch="299"/>
        </w:sectPr>
      </w:pPr>
    </w:p>
    <w:p w:rsidR="006B3547" w:rsidRDefault="006B3547" w:rsidP="006B3547">
      <w:pPr>
        <w:pStyle w:val="Heading1"/>
      </w:pPr>
      <w:bookmarkStart w:id="17" w:name="_Toc283724346"/>
      <w:r>
        <w:t>Project Activities</w:t>
      </w:r>
      <w:bookmarkEnd w:id="17"/>
    </w:p>
    <w:p w:rsidR="003B120A" w:rsidRDefault="007B1F5F" w:rsidP="003B120A">
      <w:pPr>
        <w:pStyle w:val="Heading2"/>
      </w:pPr>
      <w:bookmarkStart w:id="18" w:name="_Toc283724347"/>
      <w:r>
        <w:t>Confirm</w:t>
      </w:r>
      <w:r w:rsidR="00E01D04">
        <w:t xml:space="preserve"> </w:t>
      </w:r>
      <w:r w:rsidR="00E07B69">
        <w:t xml:space="preserve">AMRiN </w:t>
      </w:r>
      <w:r w:rsidR="00C02693">
        <w:t xml:space="preserve">Data </w:t>
      </w:r>
      <w:r w:rsidR="00E07B69">
        <w:t>R</w:t>
      </w:r>
      <w:r w:rsidR="00E01D04">
        <w:t>equirements</w:t>
      </w:r>
      <w:bookmarkEnd w:id="18"/>
    </w:p>
    <w:p w:rsidR="007A496A" w:rsidRDefault="007B1F5F" w:rsidP="007B1F5F">
      <w:pPr>
        <w:pStyle w:val="Body"/>
      </w:pPr>
      <w:r>
        <w:t xml:space="preserve">In </w:t>
      </w:r>
      <w:r w:rsidR="00FB66EB">
        <w:t>March</w:t>
      </w:r>
      <w:r>
        <w:t xml:space="preserve"> 2010, ALA proposed a scope for a r</w:t>
      </w:r>
      <w:r w:rsidR="0053285C">
        <w:t xml:space="preserve">ebuilt AMRiN to CHACM members. </w:t>
      </w:r>
      <w:r>
        <w:t xml:space="preserve">The requirements need </w:t>
      </w:r>
      <w:r w:rsidR="007A496A">
        <w:t>be confirmed to reduce risk of:</w:t>
      </w:r>
    </w:p>
    <w:p w:rsidR="007A496A" w:rsidRDefault="007A496A" w:rsidP="007A496A">
      <w:pPr>
        <w:pStyle w:val="Bullet"/>
      </w:pPr>
      <w:r>
        <w:t>Stakeholders having different understandings of the portal’s purpose and functions</w:t>
      </w:r>
    </w:p>
    <w:p w:rsidR="00FB66EB" w:rsidRDefault="00FB66EB" w:rsidP="007A496A">
      <w:pPr>
        <w:pStyle w:val="Bullet"/>
      </w:pPr>
      <w:r>
        <w:t>ALA delivering missing or unnecessary functionality.</w:t>
      </w:r>
    </w:p>
    <w:p w:rsidR="00610D4D" w:rsidRDefault="000237F1" w:rsidP="00610D4D">
      <w:pPr>
        <w:pStyle w:val="Body"/>
      </w:pPr>
      <w:r>
        <w:t>The redeveloped AMRiN portal will be built on common “ALA Hub” infrastructure using shared modules and functions.  AMRiN-specific functionality will be provided as appropriate, as for all other hubs</w:t>
      </w:r>
      <w:r w:rsidR="00610D4D">
        <w:t>.</w:t>
      </w:r>
    </w:p>
    <w:p w:rsidR="00610D4D" w:rsidRDefault="007A496A" w:rsidP="007A496A">
      <w:pPr>
        <w:pStyle w:val="Body"/>
      </w:pPr>
      <w:r>
        <w:t>From an ALA perspective, this activity is part of defining the requirements for all hubs</w:t>
      </w:r>
      <w:r w:rsidR="00610D4D">
        <w:t>.</w:t>
      </w:r>
    </w:p>
    <w:p w:rsidR="00FB66EB" w:rsidRDefault="00FB66EB" w:rsidP="007B1F5F">
      <w:pPr>
        <w:pStyle w:val="Body"/>
      </w:pPr>
      <w:r>
        <w:t xml:space="preserve">The </w:t>
      </w:r>
      <w:r w:rsidR="00CE463D">
        <w:t>AMRiN R</w:t>
      </w:r>
      <w:r>
        <w:t>equirement</w:t>
      </w:r>
      <w:r w:rsidR="007A496A">
        <w:t xml:space="preserve"> </w:t>
      </w:r>
      <w:r w:rsidR="00CE463D">
        <w:t>S</w:t>
      </w:r>
      <w:r w:rsidR="007A496A">
        <w:t>tatement</w:t>
      </w:r>
      <w:r>
        <w:t xml:space="preserve"> will inform:</w:t>
      </w:r>
    </w:p>
    <w:p w:rsidR="00FB66EB" w:rsidRDefault="00FB66EB" w:rsidP="00FB66EB">
      <w:pPr>
        <w:pStyle w:val="Bullet"/>
      </w:pPr>
      <w:r>
        <w:t>the “</w:t>
      </w:r>
      <w:r w:rsidR="00A005F8">
        <w:t>Shared</w:t>
      </w:r>
      <w:r>
        <w:t xml:space="preserve"> Data Model”</w:t>
      </w:r>
    </w:p>
    <w:p w:rsidR="00FB66EB" w:rsidRDefault="00834B10" w:rsidP="00FB66EB">
      <w:pPr>
        <w:pStyle w:val="Bullet"/>
      </w:pPr>
      <w:r>
        <w:t>content/</w:t>
      </w:r>
      <w:r w:rsidR="00FB66EB">
        <w:t>payload for ALA aggregation services</w:t>
      </w:r>
    </w:p>
    <w:p w:rsidR="007A496A" w:rsidRDefault="00FB66EB" w:rsidP="00FB66EB">
      <w:pPr>
        <w:pStyle w:val="Bulletfinal"/>
      </w:pPr>
      <w:r>
        <w:t xml:space="preserve">if ALA assistance is required to extend or redevelop </w:t>
      </w:r>
      <w:hyperlink r:id="rId15" w:history="1">
        <w:r w:rsidRPr="00FB66EB">
          <w:t>http://www.amrin.org/</w:t>
        </w:r>
      </w:hyperlink>
      <w:r w:rsidR="00CE463D">
        <w:t>.</w:t>
      </w:r>
    </w:p>
    <w:p w:rsidR="007A496A" w:rsidRPr="00A9590F" w:rsidRDefault="007A496A" w:rsidP="007A496A">
      <w:pPr>
        <w:pStyle w:val="Captiontable"/>
      </w:pPr>
      <w:r>
        <w:t xml:space="preserve">Table </w:t>
      </w:r>
      <w:r w:rsidR="006C5EE8">
        <w:fldChar w:fldCharType="begin"/>
      </w:r>
      <w:r w:rsidR="00517B97">
        <w:instrText xml:space="preserve"> SEQ Table \* ARABIC </w:instrText>
      </w:r>
      <w:r w:rsidR="006C5EE8">
        <w:fldChar w:fldCharType="separate"/>
      </w:r>
      <w:r w:rsidR="00DC6318">
        <w:rPr>
          <w:noProof/>
        </w:rPr>
        <w:t>2</w:t>
      </w:r>
      <w:r w:rsidR="006C5EE8">
        <w:fldChar w:fldCharType="end"/>
      </w:r>
      <w:r>
        <w:t xml:space="preserve"> Co</w:t>
      </w:r>
      <w:r w:rsidR="00E07B69">
        <w:t>nfirm AMRiN Requirements</w:t>
      </w:r>
    </w:p>
    <w:tbl>
      <w:tblPr>
        <w:tblW w:w="4999" w:type="pct"/>
        <w:tblBorders>
          <w:bottom w:val="single" w:sz="4" w:space="0" w:color="808080"/>
          <w:insideH w:val="single" w:sz="4" w:space="0" w:color="808080"/>
        </w:tblBorders>
        <w:tblLook w:val="0000"/>
      </w:tblPr>
      <w:tblGrid>
        <w:gridCol w:w="753"/>
        <w:gridCol w:w="2897"/>
        <w:gridCol w:w="3656"/>
        <w:gridCol w:w="1973"/>
      </w:tblGrid>
      <w:tr w:rsidR="007A496A" w:rsidRPr="00712022">
        <w:trPr>
          <w:trHeight w:val="240"/>
          <w:tblHeader/>
        </w:trPr>
        <w:tc>
          <w:tcPr>
            <w:tcW w:w="406" w:type="pct"/>
            <w:shd w:val="clear" w:color="auto" w:fill="D9D9D9"/>
          </w:tcPr>
          <w:p w:rsidR="007A496A" w:rsidRPr="00712022" w:rsidRDefault="007A496A" w:rsidP="007A496A">
            <w:pPr>
              <w:pStyle w:val="Tablehead"/>
            </w:pPr>
            <w:r>
              <w:t>Stage</w:t>
            </w:r>
          </w:p>
        </w:tc>
        <w:tc>
          <w:tcPr>
            <w:tcW w:w="1561" w:type="pct"/>
            <w:shd w:val="clear" w:color="auto" w:fill="D9D9D9"/>
          </w:tcPr>
          <w:p w:rsidR="007A496A" w:rsidRPr="00712022" w:rsidRDefault="007A496A" w:rsidP="007A496A">
            <w:pPr>
              <w:pStyle w:val="Tablehead"/>
            </w:pPr>
            <w:r w:rsidRPr="00712022">
              <w:t>What</w:t>
            </w:r>
          </w:p>
        </w:tc>
        <w:tc>
          <w:tcPr>
            <w:tcW w:w="1970" w:type="pct"/>
            <w:shd w:val="clear" w:color="auto" w:fill="D9D9D9"/>
          </w:tcPr>
          <w:p w:rsidR="007A496A" w:rsidRPr="00712022" w:rsidRDefault="007A496A" w:rsidP="007A496A">
            <w:pPr>
              <w:pStyle w:val="Tablehead"/>
            </w:pPr>
            <w:r w:rsidRPr="00712022">
              <w:t>How</w:t>
            </w:r>
          </w:p>
        </w:tc>
        <w:tc>
          <w:tcPr>
            <w:tcW w:w="1063" w:type="pct"/>
            <w:shd w:val="clear" w:color="auto" w:fill="D9D9D9"/>
          </w:tcPr>
          <w:p w:rsidR="007A496A" w:rsidRPr="00712022" w:rsidRDefault="007A496A" w:rsidP="007A496A">
            <w:pPr>
              <w:pStyle w:val="Tablehead"/>
            </w:pPr>
            <w:r w:rsidRPr="00712022">
              <w:t>Output</w:t>
            </w:r>
          </w:p>
        </w:tc>
      </w:tr>
      <w:tr w:rsidR="007A496A" w:rsidRPr="00712022">
        <w:trPr>
          <w:trHeight w:val="940"/>
        </w:trPr>
        <w:tc>
          <w:tcPr>
            <w:tcW w:w="406" w:type="pct"/>
            <w:shd w:val="clear" w:color="auto" w:fill="auto"/>
          </w:tcPr>
          <w:p w:rsidR="007A496A" w:rsidRPr="00712022" w:rsidRDefault="007A496A" w:rsidP="00137177">
            <w:pPr>
              <w:pStyle w:val="Table"/>
              <w:numPr>
                <w:ilvl w:val="0"/>
                <w:numId w:val="8"/>
              </w:numPr>
            </w:pPr>
          </w:p>
        </w:tc>
        <w:tc>
          <w:tcPr>
            <w:tcW w:w="1561" w:type="pct"/>
            <w:shd w:val="clear" w:color="auto" w:fill="auto"/>
          </w:tcPr>
          <w:p w:rsidR="00390711" w:rsidRDefault="007A496A" w:rsidP="00390711">
            <w:pPr>
              <w:pStyle w:val="Table"/>
            </w:pPr>
            <w:r w:rsidRPr="00712022">
              <w:t>Discover</w:t>
            </w:r>
            <w:r w:rsidR="00390711">
              <w:t>:</w:t>
            </w:r>
          </w:p>
          <w:p w:rsidR="00390711" w:rsidRPr="00DD5315" w:rsidRDefault="007A496A" w:rsidP="00DD5315">
            <w:pPr>
              <w:pStyle w:val="Bullet"/>
              <w:rPr>
                <w:rFonts w:ascii="Candara" w:hAnsi="Candara"/>
              </w:rPr>
            </w:pPr>
            <w:r w:rsidRPr="00DD5315">
              <w:rPr>
                <w:rFonts w:ascii="Candara" w:hAnsi="Candara"/>
              </w:rPr>
              <w:t>what kind of questions CHACM members would like to be able to answer by querying an (AMRiN) aggregated database</w:t>
            </w:r>
          </w:p>
          <w:p w:rsidR="007A496A" w:rsidRPr="00712022" w:rsidRDefault="007A496A" w:rsidP="000237F1">
            <w:pPr>
              <w:pStyle w:val="Bullet"/>
              <w:numPr>
                <w:ilvl w:val="0"/>
                <w:numId w:val="0"/>
              </w:numPr>
              <w:ind w:left="284"/>
            </w:pPr>
          </w:p>
        </w:tc>
        <w:tc>
          <w:tcPr>
            <w:tcW w:w="1970" w:type="pct"/>
            <w:shd w:val="clear" w:color="auto" w:fill="auto"/>
          </w:tcPr>
          <w:p w:rsidR="007F4DA6" w:rsidRDefault="007F4DA6" w:rsidP="007A496A">
            <w:pPr>
              <w:pStyle w:val="Table"/>
            </w:pPr>
            <w:r>
              <w:t>Collate information from material received/developed to date:</w:t>
            </w:r>
          </w:p>
          <w:p w:rsidR="003F167C" w:rsidRDefault="003F167C" w:rsidP="003F167C">
            <w:pPr>
              <w:pStyle w:val="Tablebullet"/>
            </w:pPr>
            <w:r>
              <w:t>ALA AMRiN Proposal</w:t>
            </w:r>
          </w:p>
          <w:p w:rsidR="003F167C" w:rsidRDefault="003F167C" w:rsidP="003F167C">
            <w:pPr>
              <w:pStyle w:val="Tablebullet"/>
            </w:pPr>
            <w:r>
              <w:t>ALA User needs analysis</w:t>
            </w:r>
          </w:p>
          <w:p w:rsidR="003F167C" w:rsidRDefault="003F167C" w:rsidP="003F167C">
            <w:pPr>
              <w:pStyle w:val="Tablebullet"/>
            </w:pPr>
            <w:r>
              <w:t>General communication between ALA personnel, collection owners, CHACM and other members of the micro-organism community</w:t>
            </w:r>
          </w:p>
          <w:p w:rsidR="003F167C" w:rsidRDefault="003F167C" w:rsidP="003F167C">
            <w:pPr>
              <w:pStyle w:val="Tablebullet"/>
            </w:pPr>
            <w:r>
              <w:t>Requirements identified during analysis of the Sensitive Data Service</w:t>
            </w:r>
          </w:p>
          <w:p w:rsidR="003F167C" w:rsidRDefault="003F167C" w:rsidP="003F167C">
            <w:pPr>
              <w:pStyle w:val="Tablebullet"/>
            </w:pPr>
            <w:r>
              <w:t>Responses to previous questionnaires</w:t>
            </w:r>
          </w:p>
          <w:p w:rsidR="007A496A" w:rsidRPr="00712022" w:rsidRDefault="003F167C" w:rsidP="003F167C">
            <w:pPr>
              <w:pStyle w:val="Tablebullet"/>
            </w:pPr>
            <w:r>
              <w:t>Deliverables prescribed by NCRIS or EIS funding.</w:t>
            </w:r>
          </w:p>
        </w:tc>
        <w:tc>
          <w:tcPr>
            <w:tcW w:w="1063" w:type="pct"/>
            <w:shd w:val="clear" w:color="auto" w:fill="auto"/>
          </w:tcPr>
          <w:p w:rsidR="007A496A" w:rsidRPr="00712022" w:rsidRDefault="003F167C" w:rsidP="007A496A">
            <w:pPr>
              <w:pStyle w:val="Table"/>
            </w:pPr>
            <w:r>
              <w:t>Collection of raw input material</w:t>
            </w:r>
          </w:p>
        </w:tc>
      </w:tr>
      <w:tr w:rsidR="007A496A" w:rsidRPr="00712022">
        <w:trPr>
          <w:trHeight w:val="940"/>
        </w:trPr>
        <w:tc>
          <w:tcPr>
            <w:tcW w:w="406" w:type="pct"/>
            <w:shd w:val="clear" w:color="auto" w:fill="auto"/>
          </w:tcPr>
          <w:p w:rsidR="007A496A" w:rsidRPr="00712022" w:rsidRDefault="007A496A" w:rsidP="00137177">
            <w:pPr>
              <w:pStyle w:val="Table"/>
              <w:numPr>
                <w:ilvl w:val="0"/>
                <w:numId w:val="8"/>
              </w:numPr>
            </w:pPr>
          </w:p>
        </w:tc>
        <w:tc>
          <w:tcPr>
            <w:tcW w:w="1561" w:type="pct"/>
            <w:shd w:val="clear" w:color="auto" w:fill="auto"/>
          </w:tcPr>
          <w:p w:rsidR="007A496A" w:rsidRPr="00712022" w:rsidRDefault="007A496A" w:rsidP="00CE463D">
            <w:pPr>
              <w:pStyle w:val="Table"/>
            </w:pPr>
            <w:r>
              <w:t xml:space="preserve">Draft </w:t>
            </w:r>
            <w:r w:rsidR="00CE463D">
              <w:t xml:space="preserve">AMRiN </w:t>
            </w:r>
            <w:r w:rsidR="00C02693">
              <w:t xml:space="preserve">Data </w:t>
            </w:r>
            <w:r w:rsidR="00CE463D">
              <w:t>Requirements Statement</w:t>
            </w:r>
          </w:p>
        </w:tc>
        <w:tc>
          <w:tcPr>
            <w:tcW w:w="1970" w:type="pct"/>
            <w:shd w:val="clear" w:color="auto" w:fill="auto"/>
          </w:tcPr>
          <w:p w:rsidR="007A496A" w:rsidRPr="00712022" w:rsidRDefault="00CE463D" w:rsidP="007A496A">
            <w:pPr>
              <w:pStyle w:val="Table"/>
            </w:pPr>
            <w:r>
              <w:t>ALA staff build document</w:t>
            </w:r>
          </w:p>
        </w:tc>
        <w:tc>
          <w:tcPr>
            <w:tcW w:w="1063" w:type="pct"/>
            <w:shd w:val="clear" w:color="auto" w:fill="auto"/>
          </w:tcPr>
          <w:p w:rsidR="007A496A" w:rsidRPr="00712022" w:rsidRDefault="007A496A" w:rsidP="007A496A">
            <w:pPr>
              <w:pStyle w:val="Table"/>
            </w:pPr>
            <w:r>
              <w:t xml:space="preserve">Draft </w:t>
            </w:r>
            <w:r w:rsidR="00C02693">
              <w:t xml:space="preserve">data </w:t>
            </w:r>
            <w:r>
              <w:t>requirement statement</w:t>
            </w:r>
          </w:p>
        </w:tc>
      </w:tr>
      <w:tr w:rsidR="007A496A" w:rsidRPr="00712022">
        <w:trPr>
          <w:trHeight w:val="940"/>
        </w:trPr>
        <w:tc>
          <w:tcPr>
            <w:tcW w:w="406" w:type="pct"/>
            <w:shd w:val="clear" w:color="auto" w:fill="auto"/>
          </w:tcPr>
          <w:p w:rsidR="007A496A" w:rsidRPr="00712022" w:rsidRDefault="007A496A" w:rsidP="00137177">
            <w:pPr>
              <w:pStyle w:val="Table"/>
              <w:numPr>
                <w:ilvl w:val="0"/>
                <w:numId w:val="8"/>
              </w:numPr>
            </w:pPr>
          </w:p>
        </w:tc>
        <w:tc>
          <w:tcPr>
            <w:tcW w:w="1561" w:type="pct"/>
            <w:shd w:val="clear" w:color="auto" w:fill="auto"/>
          </w:tcPr>
          <w:p w:rsidR="007A496A" w:rsidRDefault="00CE463D" w:rsidP="007A496A">
            <w:pPr>
              <w:pStyle w:val="Table"/>
            </w:pPr>
            <w:r>
              <w:t>Review AMRiN Requirements Statement</w:t>
            </w:r>
          </w:p>
        </w:tc>
        <w:tc>
          <w:tcPr>
            <w:tcW w:w="1970" w:type="pct"/>
            <w:shd w:val="clear" w:color="auto" w:fill="auto"/>
          </w:tcPr>
          <w:p w:rsidR="007A496A" w:rsidRDefault="00CE463D" w:rsidP="007A496A">
            <w:pPr>
              <w:pStyle w:val="Table"/>
            </w:pPr>
            <w:r>
              <w:t xml:space="preserve">Email-based review with CHACM </w:t>
            </w:r>
            <w:r w:rsidR="009608B5" w:rsidRPr="00C02693">
              <w:t>Technical Group</w:t>
            </w:r>
            <w:r w:rsidR="00610D4D" w:rsidRPr="00C02693">
              <w:t>.</w:t>
            </w:r>
          </w:p>
          <w:p w:rsidR="00610D4D" w:rsidRDefault="00610D4D" w:rsidP="007A496A">
            <w:pPr>
              <w:pStyle w:val="Table"/>
            </w:pPr>
            <w:r>
              <w:t>If required:</w:t>
            </w:r>
          </w:p>
          <w:p w:rsidR="00610D4D" w:rsidRDefault="00610D4D" w:rsidP="00610D4D">
            <w:pPr>
              <w:pStyle w:val="Tablebullet"/>
            </w:pPr>
            <w:r>
              <w:t>Supplementary questionnaires</w:t>
            </w:r>
          </w:p>
          <w:p w:rsidR="00610D4D" w:rsidRPr="00712022" w:rsidRDefault="00610D4D" w:rsidP="00610D4D">
            <w:pPr>
              <w:pStyle w:val="Tablebullet"/>
            </w:pPr>
            <w:r>
              <w:t>Site visits with practitioners.</w:t>
            </w:r>
          </w:p>
        </w:tc>
        <w:tc>
          <w:tcPr>
            <w:tcW w:w="1063" w:type="pct"/>
            <w:shd w:val="clear" w:color="auto" w:fill="auto"/>
          </w:tcPr>
          <w:p w:rsidR="007A496A" w:rsidRDefault="007A496A" w:rsidP="007A496A">
            <w:pPr>
              <w:pStyle w:val="Table"/>
            </w:pPr>
            <w:r>
              <w:t xml:space="preserve">Approved AMRiN </w:t>
            </w:r>
            <w:r w:rsidR="00C02693">
              <w:t xml:space="preserve">Data </w:t>
            </w:r>
            <w:r>
              <w:t>Requirement Statement</w:t>
            </w:r>
          </w:p>
        </w:tc>
      </w:tr>
      <w:tr w:rsidR="00AE3BF8" w:rsidRPr="00712022">
        <w:trPr>
          <w:trHeight w:val="940"/>
        </w:trPr>
        <w:tc>
          <w:tcPr>
            <w:tcW w:w="406" w:type="pct"/>
            <w:shd w:val="clear" w:color="auto" w:fill="auto"/>
          </w:tcPr>
          <w:p w:rsidR="00AE3BF8" w:rsidRPr="00712022" w:rsidRDefault="00AE3BF8" w:rsidP="00137177">
            <w:pPr>
              <w:pStyle w:val="Table"/>
              <w:numPr>
                <w:ilvl w:val="0"/>
                <w:numId w:val="8"/>
              </w:numPr>
            </w:pPr>
          </w:p>
        </w:tc>
        <w:tc>
          <w:tcPr>
            <w:tcW w:w="1561" w:type="pct"/>
            <w:shd w:val="clear" w:color="auto" w:fill="auto"/>
          </w:tcPr>
          <w:p w:rsidR="00AE3BF8" w:rsidRDefault="00AE3BF8" w:rsidP="00517E4D">
            <w:pPr>
              <w:pStyle w:val="Table"/>
            </w:pPr>
            <w:r>
              <w:t>Develop rollout schedule</w:t>
            </w:r>
          </w:p>
        </w:tc>
        <w:tc>
          <w:tcPr>
            <w:tcW w:w="1970" w:type="pct"/>
            <w:shd w:val="clear" w:color="auto" w:fill="auto"/>
          </w:tcPr>
          <w:p w:rsidR="00AE3BF8" w:rsidRDefault="00AE3BF8" w:rsidP="00517E4D">
            <w:pPr>
              <w:pStyle w:val="Table"/>
            </w:pPr>
            <w:r>
              <w:t>Negotiate schedule with CHACM member institutions</w:t>
            </w:r>
            <w:r w:rsidR="00517E4D">
              <w:t>.</w:t>
            </w:r>
          </w:p>
        </w:tc>
        <w:tc>
          <w:tcPr>
            <w:tcW w:w="1063" w:type="pct"/>
            <w:shd w:val="clear" w:color="auto" w:fill="auto"/>
          </w:tcPr>
          <w:p w:rsidR="00AE3BF8" w:rsidRDefault="00AE3BF8" w:rsidP="007A496A">
            <w:pPr>
              <w:pStyle w:val="Table"/>
            </w:pPr>
            <w:r>
              <w:t>Rollout Schedule</w:t>
            </w:r>
          </w:p>
        </w:tc>
      </w:tr>
    </w:tbl>
    <w:p w:rsidR="00AE3BF8" w:rsidRDefault="00AE3BF8" w:rsidP="00AE3BF8"/>
    <w:p w:rsidR="00362F6C" w:rsidRDefault="00AE3BF8" w:rsidP="00AE3BF8">
      <w:pPr>
        <w:pStyle w:val="Heading2"/>
      </w:pPr>
      <w:r>
        <w:br w:type="page"/>
      </w:r>
      <w:bookmarkStart w:id="19" w:name="_Toc283724348"/>
      <w:r w:rsidR="00362F6C">
        <w:t>Develop “</w:t>
      </w:r>
      <w:r w:rsidR="00A005F8">
        <w:t>Shared</w:t>
      </w:r>
      <w:r w:rsidR="00362F6C">
        <w:t xml:space="preserve"> Data Model”</w:t>
      </w:r>
      <w:bookmarkEnd w:id="19"/>
    </w:p>
    <w:p w:rsidR="00BF087F" w:rsidRDefault="001F17F1" w:rsidP="00BF087F">
      <w:pPr>
        <w:pStyle w:val="Body-stem"/>
        <w:jc w:val="center"/>
      </w:pPr>
      <w:r>
        <w:pict>
          <v:shape id="_x0000_i1026" type="#_x0000_t75" style="width:237.15pt;height:203.45pt" o:allowoverlap="f">
            <v:imagedata r:id="rId16" o:title=""/>
          </v:shape>
        </w:pict>
      </w:r>
    </w:p>
    <w:p w:rsidR="00BF087F" w:rsidRDefault="00BF087F" w:rsidP="00BF087F">
      <w:pPr>
        <w:pStyle w:val="Body-stem"/>
      </w:pPr>
      <w:r>
        <w:t>Data is expected to be of four types:</w:t>
      </w:r>
    </w:p>
    <w:p w:rsidR="00BF087F" w:rsidRDefault="00BF087F" w:rsidP="00BF087F">
      <w:pPr>
        <w:pStyle w:val="Bullet"/>
      </w:pPr>
      <w:r>
        <w:t xml:space="preserve">A </w:t>
      </w:r>
      <w:r w:rsidRPr="000571CE">
        <w:rPr>
          <w:b/>
        </w:rPr>
        <w:t>core data set</w:t>
      </w:r>
      <w:r>
        <w:t xml:space="preserve"> to be shared amongst CHACM members and the wider microorganism community. This data will be published on </w:t>
      </w:r>
      <w:r w:rsidRPr="000571CE">
        <w:t>AMRiN</w:t>
      </w:r>
      <w:r>
        <w:t xml:space="preserve"> and is the minimum data expected to be shared. Each organisation may or may not already collect/record this data.</w:t>
      </w:r>
    </w:p>
    <w:p w:rsidR="00BF087F" w:rsidRDefault="00BF087F" w:rsidP="00BF087F">
      <w:pPr>
        <w:pStyle w:val="Bullet"/>
      </w:pPr>
      <w:r>
        <w:t xml:space="preserve">An </w:t>
      </w:r>
      <w:r>
        <w:rPr>
          <w:b/>
        </w:rPr>
        <w:t>extended data set</w:t>
      </w:r>
      <w:r w:rsidRPr="00EA4766">
        <w:rPr>
          <w:b/>
        </w:rPr>
        <w:t xml:space="preserve"> (public)</w:t>
      </w:r>
      <w:r>
        <w:t xml:space="preserve"> also to be publicly available via </w:t>
      </w:r>
      <w:r w:rsidRPr="000571CE">
        <w:t>AMRiN</w:t>
      </w:r>
      <w:r>
        <w:t xml:space="preserve">. May not be provided by all CHACM members. </w:t>
      </w:r>
    </w:p>
    <w:p w:rsidR="00BF087F" w:rsidRDefault="00BF087F" w:rsidP="00BF087F">
      <w:pPr>
        <w:pStyle w:val="Bullet"/>
      </w:pPr>
      <w:r>
        <w:t xml:space="preserve">An </w:t>
      </w:r>
      <w:r>
        <w:rPr>
          <w:b/>
        </w:rPr>
        <w:t>extended data set</w:t>
      </w:r>
      <w:r w:rsidRPr="00EA4766">
        <w:rPr>
          <w:b/>
        </w:rPr>
        <w:t xml:space="preserve"> (</w:t>
      </w:r>
      <w:r>
        <w:rPr>
          <w:b/>
        </w:rPr>
        <w:t>private</w:t>
      </w:r>
      <w:r w:rsidRPr="00EA4766">
        <w:rPr>
          <w:b/>
        </w:rPr>
        <w:t>)</w:t>
      </w:r>
      <w:r>
        <w:t xml:space="preserve"> available via </w:t>
      </w:r>
      <w:r w:rsidRPr="000571CE">
        <w:t>AMRiN</w:t>
      </w:r>
      <w:r>
        <w:t xml:space="preserve"> only to members of CHACM. May not be provided by all members. </w:t>
      </w:r>
    </w:p>
    <w:p w:rsidR="00BF087F" w:rsidRPr="007A44A4" w:rsidRDefault="00BF087F" w:rsidP="00BF087F">
      <w:pPr>
        <w:pStyle w:val="Bulletfinal"/>
        <w:numPr>
          <w:ilvl w:val="0"/>
          <w:numId w:val="1"/>
        </w:numPr>
      </w:pPr>
      <w:r>
        <w:rPr>
          <w:b/>
        </w:rPr>
        <w:t>Organisation-specific data sets</w:t>
      </w:r>
      <w:r>
        <w:t xml:space="preserve"> containing data relevant only to a CHACM member such as the storage location of a specimen or strain. This data would not be shared via </w:t>
      </w:r>
      <w:r w:rsidRPr="007A44A4">
        <w:t>AMRiN</w:t>
      </w:r>
      <w:r>
        <w:t>.</w:t>
      </w:r>
    </w:p>
    <w:p w:rsidR="00BF087F" w:rsidRDefault="00BF087F" w:rsidP="00BF087F">
      <w:pPr>
        <w:pStyle w:val="Body"/>
      </w:pPr>
      <w:r w:rsidRPr="000237F1">
        <w:t xml:space="preserve">While the focus of the common data model is on the core and extended (public and private) data sets, ALA recognises that the model may need to cater for organisation-specific data sets as well. </w:t>
      </w:r>
      <w:r w:rsidR="00731897" w:rsidRPr="000237F1">
        <w:t xml:space="preserve">These elements will be included in the data model </w:t>
      </w:r>
      <w:r w:rsidR="000237F1" w:rsidRPr="000237F1">
        <w:t xml:space="preserve">specific </w:t>
      </w:r>
      <w:r w:rsidR="00C02693">
        <w:t>to</w:t>
      </w:r>
      <w:r w:rsidR="00C02693" w:rsidRPr="000237F1">
        <w:t xml:space="preserve"> </w:t>
      </w:r>
      <w:r w:rsidR="00731897" w:rsidRPr="000237F1">
        <w:t>each organisation.</w:t>
      </w:r>
    </w:p>
    <w:p w:rsidR="00E718A5" w:rsidRDefault="00E718A5" w:rsidP="00BF087F">
      <w:pPr>
        <w:pStyle w:val="Body"/>
      </w:pPr>
      <w:r>
        <w:t xml:space="preserve">The approach to developing the </w:t>
      </w:r>
      <w:r w:rsidR="00A005F8">
        <w:t>Shared</w:t>
      </w:r>
      <w:r>
        <w:t xml:space="preserve"> Data Model is to:</w:t>
      </w:r>
    </w:p>
    <w:p w:rsidR="00E718A5" w:rsidRDefault="00E718A5" w:rsidP="005B059A">
      <w:pPr>
        <w:pStyle w:val="Bullet"/>
      </w:pPr>
      <w:r>
        <w:t>use information already received from participants to identify likely set</w:t>
      </w:r>
      <w:r w:rsidR="005B059A">
        <w:t>s</w:t>
      </w:r>
      <w:r>
        <w:t xml:space="preserve"> of shared data</w:t>
      </w:r>
    </w:p>
    <w:p w:rsidR="00E718A5" w:rsidRDefault="00E718A5" w:rsidP="005B059A">
      <w:pPr>
        <w:pStyle w:val="Bullet"/>
      </w:pPr>
      <w:r>
        <w:t>identify which MCL elements correspond to the likely set</w:t>
      </w:r>
      <w:r w:rsidR="005B059A">
        <w:t>s</w:t>
      </w:r>
      <w:r>
        <w:t xml:space="preserve"> of shared data</w:t>
      </w:r>
    </w:p>
    <w:p w:rsidR="00E718A5" w:rsidRDefault="00E718A5" w:rsidP="005B059A">
      <w:pPr>
        <w:pStyle w:val="Bullet"/>
      </w:pPr>
      <w:r>
        <w:t>ask participants to specify amendments through a review process.</w:t>
      </w:r>
    </w:p>
    <w:p w:rsidR="00DD5315" w:rsidRPr="00A9590F" w:rsidRDefault="00DD5315" w:rsidP="00DD5315">
      <w:pPr>
        <w:pStyle w:val="Captiontable"/>
      </w:pPr>
      <w:r>
        <w:t xml:space="preserve">Table </w:t>
      </w:r>
      <w:r w:rsidR="006C5EE8">
        <w:fldChar w:fldCharType="begin"/>
      </w:r>
      <w:r w:rsidR="00517B97">
        <w:instrText xml:space="preserve"> SEQ Table \* ARABIC </w:instrText>
      </w:r>
      <w:r w:rsidR="006C5EE8">
        <w:fldChar w:fldCharType="separate"/>
      </w:r>
      <w:r w:rsidR="00DC6318">
        <w:rPr>
          <w:noProof/>
        </w:rPr>
        <w:t>3</w:t>
      </w:r>
      <w:r w:rsidR="006C5EE8">
        <w:fldChar w:fldCharType="end"/>
      </w:r>
      <w:r>
        <w:t xml:space="preserve"> Common data model development process</w:t>
      </w:r>
    </w:p>
    <w:tbl>
      <w:tblPr>
        <w:tblW w:w="5000" w:type="pct"/>
        <w:tblBorders>
          <w:bottom w:val="single" w:sz="4" w:space="0" w:color="808080"/>
          <w:insideH w:val="single" w:sz="4" w:space="0" w:color="808080"/>
        </w:tblBorders>
        <w:tblLook w:val="0000"/>
      </w:tblPr>
      <w:tblGrid>
        <w:gridCol w:w="753"/>
        <w:gridCol w:w="2898"/>
        <w:gridCol w:w="3657"/>
        <w:gridCol w:w="1973"/>
      </w:tblGrid>
      <w:tr w:rsidR="00DD5315" w:rsidRPr="00712022">
        <w:trPr>
          <w:trHeight w:val="240"/>
          <w:tblHeader/>
        </w:trPr>
        <w:tc>
          <w:tcPr>
            <w:tcW w:w="406" w:type="pct"/>
            <w:shd w:val="clear" w:color="auto" w:fill="D9D9D9"/>
          </w:tcPr>
          <w:p w:rsidR="00DD5315" w:rsidRPr="00712022" w:rsidRDefault="00DD5315" w:rsidP="00A942C4">
            <w:pPr>
              <w:pStyle w:val="Tablehead"/>
            </w:pPr>
            <w:r>
              <w:t>Stage</w:t>
            </w:r>
          </w:p>
        </w:tc>
        <w:tc>
          <w:tcPr>
            <w:tcW w:w="1561" w:type="pct"/>
            <w:shd w:val="clear" w:color="auto" w:fill="D9D9D9"/>
          </w:tcPr>
          <w:p w:rsidR="00DD5315" w:rsidRPr="00712022" w:rsidRDefault="00DD5315" w:rsidP="00A942C4">
            <w:pPr>
              <w:pStyle w:val="Tablehead"/>
            </w:pPr>
            <w:r w:rsidRPr="00712022">
              <w:t>What</w:t>
            </w:r>
          </w:p>
        </w:tc>
        <w:tc>
          <w:tcPr>
            <w:tcW w:w="1970" w:type="pct"/>
            <w:shd w:val="clear" w:color="auto" w:fill="D9D9D9"/>
          </w:tcPr>
          <w:p w:rsidR="00DD5315" w:rsidRPr="00712022" w:rsidRDefault="00DD5315" w:rsidP="00A942C4">
            <w:pPr>
              <w:pStyle w:val="Tablehead"/>
            </w:pPr>
            <w:r w:rsidRPr="00712022">
              <w:t>How</w:t>
            </w:r>
          </w:p>
        </w:tc>
        <w:tc>
          <w:tcPr>
            <w:tcW w:w="1063" w:type="pct"/>
            <w:shd w:val="clear" w:color="auto" w:fill="D9D9D9"/>
          </w:tcPr>
          <w:p w:rsidR="00DD5315" w:rsidRPr="00712022" w:rsidRDefault="00DD5315" w:rsidP="00A942C4">
            <w:pPr>
              <w:pStyle w:val="Tablehead"/>
            </w:pPr>
            <w:r w:rsidRPr="00712022">
              <w:t>Output</w:t>
            </w:r>
          </w:p>
        </w:tc>
      </w:tr>
      <w:tr w:rsidR="009608B5" w:rsidRPr="00712022">
        <w:trPr>
          <w:trHeight w:val="660"/>
        </w:trPr>
        <w:tc>
          <w:tcPr>
            <w:tcW w:w="406" w:type="pct"/>
            <w:shd w:val="clear" w:color="auto" w:fill="auto"/>
          </w:tcPr>
          <w:p w:rsidR="009608B5" w:rsidRPr="00712022" w:rsidRDefault="009608B5" w:rsidP="00137177">
            <w:pPr>
              <w:pStyle w:val="Table"/>
              <w:numPr>
                <w:ilvl w:val="0"/>
                <w:numId w:val="10"/>
              </w:numPr>
            </w:pPr>
          </w:p>
        </w:tc>
        <w:tc>
          <w:tcPr>
            <w:tcW w:w="1561" w:type="pct"/>
            <w:shd w:val="clear" w:color="auto" w:fill="auto"/>
          </w:tcPr>
          <w:p w:rsidR="009608B5" w:rsidRPr="00712022" w:rsidRDefault="009608B5" w:rsidP="00A942C4">
            <w:pPr>
              <w:pStyle w:val="Table"/>
            </w:pPr>
            <w:r w:rsidRPr="00712022">
              <w:t>Discover what data elements CHACM members are willing to share with each other and more widely</w:t>
            </w:r>
            <w:r>
              <w:t>.</w:t>
            </w:r>
          </w:p>
        </w:tc>
        <w:tc>
          <w:tcPr>
            <w:tcW w:w="1970" w:type="pct"/>
            <w:shd w:val="clear" w:color="auto" w:fill="auto"/>
          </w:tcPr>
          <w:p w:rsidR="009608B5" w:rsidRDefault="00E718A5" w:rsidP="009608B5">
            <w:pPr>
              <w:pStyle w:val="Table"/>
            </w:pPr>
            <w:r>
              <w:t>ALA staff c</w:t>
            </w:r>
            <w:r w:rsidR="009608B5">
              <w:t>ollate information from material received/developed to date:</w:t>
            </w:r>
          </w:p>
          <w:p w:rsidR="009608B5" w:rsidRDefault="009608B5" w:rsidP="009608B5">
            <w:pPr>
              <w:pStyle w:val="Tablebullet"/>
            </w:pPr>
            <w:r>
              <w:t>ALA AMRiN Proposal</w:t>
            </w:r>
          </w:p>
          <w:p w:rsidR="009608B5" w:rsidRDefault="009608B5" w:rsidP="009608B5">
            <w:pPr>
              <w:pStyle w:val="Tablebullet"/>
            </w:pPr>
            <w:r>
              <w:t>ALA User needs analysis</w:t>
            </w:r>
          </w:p>
          <w:p w:rsidR="009608B5" w:rsidRDefault="009608B5" w:rsidP="009608B5">
            <w:pPr>
              <w:pStyle w:val="Tablebullet"/>
            </w:pPr>
            <w:r>
              <w:t>General communication between ALA personnel, collection owners, CHACM and other members of the micro-organism community</w:t>
            </w:r>
          </w:p>
          <w:p w:rsidR="009608B5" w:rsidRDefault="009608B5" w:rsidP="009608B5">
            <w:pPr>
              <w:pStyle w:val="Tablebullet"/>
            </w:pPr>
            <w:r>
              <w:t>Responses to previous questionnaires</w:t>
            </w:r>
          </w:p>
          <w:p w:rsidR="009608B5" w:rsidRPr="00712022" w:rsidRDefault="009608B5" w:rsidP="009608B5">
            <w:pPr>
              <w:pStyle w:val="Tablebullet"/>
            </w:pPr>
            <w:r>
              <w:t>Deliverables prescribed by NCRIS or EIS funding.</w:t>
            </w:r>
          </w:p>
        </w:tc>
        <w:tc>
          <w:tcPr>
            <w:tcW w:w="1063" w:type="pct"/>
            <w:shd w:val="clear" w:color="auto" w:fill="auto"/>
          </w:tcPr>
          <w:p w:rsidR="009608B5" w:rsidRPr="00712022" w:rsidRDefault="009608B5" w:rsidP="009608B5">
            <w:pPr>
              <w:pStyle w:val="Table"/>
            </w:pPr>
            <w:r>
              <w:t>Collection of raw input material</w:t>
            </w:r>
          </w:p>
        </w:tc>
      </w:tr>
      <w:tr w:rsidR="009608B5" w:rsidRPr="00712022">
        <w:trPr>
          <w:trHeight w:val="960"/>
        </w:trPr>
        <w:tc>
          <w:tcPr>
            <w:tcW w:w="406" w:type="pct"/>
            <w:shd w:val="clear" w:color="auto" w:fill="auto"/>
          </w:tcPr>
          <w:p w:rsidR="009608B5" w:rsidRPr="00712022" w:rsidRDefault="009608B5" w:rsidP="00137177">
            <w:pPr>
              <w:pStyle w:val="Table"/>
              <w:numPr>
                <w:ilvl w:val="0"/>
                <w:numId w:val="10"/>
              </w:numPr>
            </w:pPr>
          </w:p>
        </w:tc>
        <w:tc>
          <w:tcPr>
            <w:tcW w:w="1561" w:type="pct"/>
            <w:shd w:val="clear" w:color="auto" w:fill="auto"/>
          </w:tcPr>
          <w:p w:rsidR="009608B5" w:rsidRPr="00712022" w:rsidRDefault="00E718A5" w:rsidP="009608B5">
            <w:pPr>
              <w:pStyle w:val="Table"/>
            </w:pPr>
            <w:r>
              <w:t>Identify</w:t>
            </w:r>
            <w:r w:rsidR="009608B5">
              <w:t xml:space="preserve"> possible shared data elements against MCL</w:t>
            </w:r>
          </w:p>
        </w:tc>
        <w:tc>
          <w:tcPr>
            <w:tcW w:w="1970" w:type="pct"/>
            <w:shd w:val="clear" w:color="auto" w:fill="auto"/>
          </w:tcPr>
          <w:p w:rsidR="009608B5" w:rsidRDefault="009608B5" w:rsidP="009608B5">
            <w:pPr>
              <w:pStyle w:val="Table"/>
            </w:pPr>
            <w:r>
              <w:t xml:space="preserve">ALA </w:t>
            </w:r>
            <w:r w:rsidR="00E718A5">
              <w:t>Data Analyst</w:t>
            </w:r>
            <w:r>
              <w:t xml:space="preserve"> </w:t>
            </w:r>
            <w:r w:rsidR="00E718A5">
              <w:t>identifies MCL elements that correspond to</w:t>
            </w:r>
            <w:r w:rsidR="00BA7FD7">
              <w:t>:</w:t>
            </w:r>
          </w:p>
          <w:p w:rsidR="00BA7FD7" w:rsidRDefault="00BA7FD7" w:rsidP="00BA7FD7">
            <w:pPr>
              <w:pStyle w:val="Tablebullet"/>
            </w:pPr>
            <w:r>
              <w:t>Core data set (public)</w:t>
            </w:r>
          </w:p>
          <w:p w:rsidR="00BA7FD7" w:rsidRDefault="00BA7FD7" w:rsidP="00BA7FD7">
            <w:pPr>
              <w:pStyle w:val="Tablebullet"/>
            </w:pPr>
            <w:r>
              <w:t>Extended data set (public)</w:t>
            </w:r>
          </w:p>
          <w:p w:rsidR="00BA7FD7" w:rsidRPr="00712022" w:rsidRDefault="00BA7FD7" w:rsidP="00BA7FD7">
            <w:pPr>
              <w:pStyle w:val="Tablebullet"/>
            </w:pPr>
            <w:r>
              <w:t>Extended data set (private)</w:t>
            </w:r>
          </w:p>
        </w:tc>
        <w:tc>
          <w:tcPr>
            <w:tcW w:w="1063" w:type="pct"/>
            <w:shd w:val="clear" w:color="auto" w:fill="auto"/>
          </w:tcPr>
          <w:p w:rsidR="009608B5" w:rsidRPr="00712022" w:rsidRDefault="009608B5" w:rsidP="009608B5">
            <w:pPr>
              <w:pStyle w:val="Table"/>
            </w:pPr>
            <w:r>
              <w:t>Mapping against MCL</w:t>
            </w:r>
          </w:p>
        </w:tc>
      </w:tr>
      <w:tr w:rsidR="009608B5" w:rsidRPr="00712022">
        <w:trPr>
          <w:trHeight w:val="960"/>
        </w:trPr>
        <w:tc>
          <w:tcPr>
            <w:tcW w:w="406" w:type="pct"/>
            <w:shd w:val="clear" w:color="auto" w:fill="auto"/>
          </w:tcPr>
          <w:p w:rsidR="009608B5" w:rsidRPr="00712022" w:rsidRDefault="009608B5" w:rsidP="00137177">
            <w:pPr>
              <w:pStyle w:val="Table"/>
              <w:numPr>
                <w:ilvl w:val="0"/>
                <w:numId w:val="10"/>
              </w:numPr>
            </w:pPr>
          </w:p>
        </w:tc>
        <w:tc>
          <w:tcPr>
            <w:tcW w:w="1561" w:type="pct"/>
            <w:shd w:val="clear" w:color="auto" w:fill="auto"/>
          </w:tcPr>
          <w:p w:rsidR="009608B5" w:rsidRPr="00712022" w:rsidRDefault="009608B5" w:rsidP="00A005F8">
            <w:pPr>
              <w:pStyle w:val="Table"/>
            </w:pPr>
            <w:r>
              <w:t xml:space="preserve">Draft ALA/AMRiN </w:t>
            </w:r>
            <w:r w:rsidR="00A005F8">
              <w:t>Shared</w:t>
            </w:r>
            <w:r>
              <w:t xml:space="preserve"> Data Model</w:t>
            </w:r>
          </w:p>
        </w:tc>
        <w:tc>
          <w:tcPr>
            <w:tcW w:w="1970" w:type="pct"/>
            <w:shd w:val="clear" w:color="auto" w:fill="auto"/>
          </w:tcPr>
          <w:p w:rsidR="009608B5" w:rsidRDefault="00E718A5" w:rsidP="00A942C4">
            <w:pPr>
              <w:pStyle w:val="Table"/>
            </w:pPr>
            <w:r>
              <w:t xml:space="preserve">ALA </w:t>
            </w:r>
            <w:r w:rsidR="005B059A">
              <w:t>Data Analyst documents the MCL mapping in a format suitable for participant review</w:t>
            </w:r>
          </w:p>
        </w:tc>
        <w:tc>
          <w:tcPr>
            <w:tcW w:w="1063" w:type="pct"/>
            <w:shd w:val="clear" w:color="auto" w:fill="auto"/>
          </w:tcPr>
          <w:p w:rsidR="009608B5" w:rsidRDefault="005B059A" w:rsidP="00A005F8">
            <w:pPr>
              <w:pStyle w:val="Table"/>
            </w:pPr>
            <w:r>
              <w:t xml:space="preserve">Draft ALA/AMRiN </w:t>
            </w:r>
            <w:r w:rsidR="00A005F8">
              <w:t>Shared</w:t>
            </w:r>
            <w:r>
              <w:t xml:space="preserve"> Data Model</w:t>
            </w:r>
          </w:p>
        </w:tc>
      </w:tr>
      <w:tr w:rsidR="00BA7FD7" w:rsidRPr="00712022">
        <w:trPr>
          <w:trHeight w:val="960"/>
        </w:trPr>
        <w:tc>
          <w:tcPr>
            <w:tcW w:w="406" w:type="pct"/>
            <w:shd w:val="clear" w:color="auto" w:fill="auto"/>
          </w:tcPr>
          <w:p w:rsidR="00BA7FD7" w:rsidRPr="00712022" w:rsidRDefault="00BA7FD7" w:rsidP="00F25FB9">
            <w:pPr>
              <w:pStyle w:val="Table"/>
              <w:numPr>
                <w:ilvl w:val="0"/>
                <w:numId w:val="10"/>
              </w:numPr>
            </w:pPr>
          </w:p>
        </w:tc>
        <w:tc>
          <w:tcPr>
            <w:tcW w:w="1561" w:type="pct"/>
            <w:shd w:val="clear" w:color="auto" w:fill="auto"/>
          </w:tcPr>
          <w:p w:rsidR="00BA7FD7" w:rsidRDefault="00BA7FD7" w:rsidP="00A005F8">
            <w:pPr>
              <w:pStyle w:val="Table"/>
            </w:pPr>
            <w:r>
              <w:t xml:space="preserve">Review ALA/AMRiN </w:t>
            </w:r>
            <w:r w:rsidR="00A005F8">
              <w:t>Shared</w:t>
            </w:r>
            <w:r>
              <w:t xml:space="preserve"> Data Model</w:t>
            </w:r>
          </w:p>
        </w:tc>
        <w:tc>
          <w:tcPr>
            <w:tcW w:w="1970" w:type="pct"/>
            <w:shd w:val="clear" w:color="auto" w:fill="auto"/>
          </w:tcPr>
          <w:p w:rsidR="00BA7FD7" w:rsidRDefault="00BA7FD7" w:rsidP="00F25FB9">
            <w:pPr>
              <w:pStyle w:val="Table"/>
            </w:pPr>
            <w:r>
              <w:t xml:space="preserve">Email-based review with CHACM </w:t>
            </w:r>
            <w:r w:rsidRPr="00C02693">
              <w:t>Technical Group.</w:t>
            </w:r>
          </w:p>
          <w:p w:rsidR="00BA7FD7" w:rsidRDefault="00BA7FD7" w:rsidP="00F25FB9">
            <w:pPr>
              <w:pStyle w:val="Table"/>
            </w:pPr>
            <w:r>
              <w:t>If required:</w:t>
            </w:r>
          </w:p>
          <w:p w:rsidR="00BA7FD7" w:rsidRDefault="00BA7FD7" w:rsidP="00F25FB9">
            <w:pPr>
              <w:pStyle w:val="Tablebullet"/>
            </w:pPr>
            <w:r>
              <w:t>Supplementary questionnaires</w:t>
            </w:r>
          </w:p>
          <w:p w:rsidR="00BA7FD7" w:rsidRPr="00712022" w:rsidRDefault="00BA7FD7" w:rsidP="00F25FB9">
            <w:pPr>
              <w:pStyle w:val="Tablebullet"/>
            </w:pPr>
            <w:r>
              <w:t>Site visits with practitioners.</w:t>
            </w:r>
          </w:p>
        </w:tc>
        <w:tc>
          <w:tcPr>
            <w:tcW w:w="1063" w:type="pct"/>
            <w:shd w:val="clear" w:color="auto" w:fill="auto"/>
          </w:tcPr>
          <w:p w:rsidR="00BA7FD7" w:rsidRDefault="00BA7FD7" w:rsidP="00A005F8">
            <w:pPr>
              <w:pStyle w:val="Table"/>
            </w:pPr>
            <w:r>
              <w:t xml:space="preserve">Approved ALA/AMRiN </w:t>
            </w:r>
            <w:r w:rsidR="00A005F8">
              <w:t>Shared</w:t>
            </w:r>
            <w:r>
              <w:t xml:space="preserve"> Data Model</w:t>
            </w:r>
          </w:p>
        </w:tc>
      </w:tr>
    </w:tbl>
    <w:p w:rsidR="00DD5315" w:rsidRPr="00DD5315" w:rsidRDefault="00DD5315" w:rsidP="00DD5315">
      <w:pPr>
        <w:pStyle w:val="Body"/>
      </w:pPr>
    </w:p>
    <w:p w:rsidR="0000308E" w:rsidRDefault="00AE3BF8" w:rsidP="0000308E">
      <w:pPr>
        <w:pStyle w:val="Heading2"/>
      </w:pPr>
      <w:r>
        <w:br w:type="page"/>
      </w:r>
      <w:bookmarkStart w:id="20" w:name="_Toc283724349"/>
      <w:r w:rsidR="0000308E">
        <w:t xml:space="preserve">Implement </w:t>
      </w:r>
      <w:r w:rsidR="00282CAB">
        <w:t xml:space="preserve">BioloMICS </w:t>
      </w:r>
      <w:r w:rsidR="0000308E">
        <w:t>Pilot Sites</w:t>
      </w:r>
      <w:bookmarkEnd w:id="20"/>
    </w:p>
    <w:p w:rsidR="002C4D43" w:rsidRDefault="009365F5" w:rsidP="002C4D43">
      <w:pPr>
        <w:pStyle w:val="Body"/>
      </w:pPr>
      <w:r w:rsidRPr="00AF1036">
        <w:t>The p</w:t>
      </w:r>
      <w:r w:rsidR="00AE3BF8" w:rsidRPr="00AF1036">
        <w:t>ilot o</w:t>
      </w:r>
      <w:r w:rsidR="00581699" w:rsidRPr="00AF1036">
        <w:t>bject</w:t>
      </w:r>
      <w:r w:rsidR="00AE3BF8" w:rsidRPr="00AF1036">
        <w:t>ive</w:t>
      </w:r>
      <w:r w:rsidR="002C4D43">
        <w:t xml:space="preserve"> is to:</w:t>
      </w:r>
    </w:p>
    <w:p w:rsidR="002C4D43" w:rsidRDefault="002C4D43" w:rsidP="00137177">
      <w:pPr>
        <w:pStyle w:val="Body"/>
        <w:numPr>
          <w:ilvl w:val="0"/>
          <w:numId w:val="16"/>
        </w:numPr>
      </w:pPr>
      <w:r>
        <w:t>Implement BioloMICS for pilot participants</w:t>
      </w:r>
    </w:p>
    <w:p w:rsidR="002C4D43" w:rsidRDefault="002C4D43" w:rsidP="00137177">
      <w:pPr>
        <w:pStyle w:val="Body"/>
        <w:numPr>
          <w:ilvl w:val="0"/>
          <w:numId w:val="16"/>
        </w:numPr>
      </w:pPr>
      <w:r>
        <w:t>O</w:t>
      </w:r>
      <w:r w:rsidR="00581699" w:rsidRPr="00AF1036">
        <w:t>ptimise the BioloMICS installation/migration process</w:t>
      </w:r>
      <w:r>
        <w:t>.</w:t>
      </w:r>
    </w:p>
    <w:p w:rsidR="00AF1036" w:rsidRDefault="00F11CD0" w:rsidP="002C4D43">
      <w:pPr>
        <w:pStyle w:val="Body"/>
      </w:pPr>
      <w:r>
        <w:t>The pilot doesn’t need to demonstrate t</w:t>
      </w:r>
      <w:r w:rsidRPr="00AF1036">
        <w:t xml:space="preserve">he </w:t>
      </w:r>
      <w:r>
        <w:t xml:space="preserve">project’s </w:t>
      </w:r>
      <w:r w:rsidRPr="00AF1036">
        <w:t xml:space="preserve">business case </w:t>
      </w:r>
      <w:r>
        <w:t>or every feature of its deliverables</w:t>
      </w:r>
      <w:r w:rsidRPr="00AF1036">
        <w:t>.</w:t>
      </w:r>
      <w:r w:rsidRPr="00F11CD0">
        <w:t xml:space="preserve"> </w:t>
      </w:r>
      <w:r w:rsidRPr="00AF1036">
        <w:t>As a result</w:t>
      </w:r>
      <w:r>
        <w:t>, a</w:t>
      </w:r>
      <w:r w:rsidRPr="00AF1036">
        <w:t>ll pilot participants will use BioloMICS</w:t>
      </w:r>
      <w:r>
        <w:t>.</w:t>
      </w:r>
      <w:r w:rsidR="00517E4D">
        <w:t xml:space="preserve">  Pilot participants will be selected according to criteria:</w:t>
      </w:r>
    </w:p>
    <w:p w:rsidR="00517E4D" w:rsidRDefault="00517E4D" w:rsidP="00517E4D">
      <w:pPr>
        <w:pStyle w:val="Body"/>
        <w:numPr>
          <w:ilvl w:val="0"/>
          <w:numId w:val="16"/>
        </w:numPr>
      </w:pPr>
      <w:r>
        <w:t>The set of participants represent a broad range of implementation complexity</w:t>
      </w:r>
    </w:p>
    <w:p w:rsidR="00517E4D" w:rsidRDefault="00517E4D" w:rsidP="00517E4D">
      <w:pPr>
        <w:pStyle w:val="Body"/>
        <w:numPr>
          <w:ilvl w:val="0"/>
          <w:numId w:val="16"/>
        </w:numPr>
      </w:pPr>
      <w:r>
        <w:t>Each participant is willing to work with ALA according to the ALA schedule.</w:t>
      </w:r>
    </w:p>
    <w:p w:rsidR="001609BC" w:rsidRPr="00A9590F" w:rsidRDefault="001609BC" w:rsidP="001609BC">
      <w:pPr>
        <w:pStyle w:val="Captiontable"/>
      </w:pPr>
      <w:r>
        <w:t xml:space="preserve">Table </w:t>
      </w:r>
      <w:r w:rsidR="006C5EE8">
        <w:fldChar w:fldCharType="begin"/>
      </w:r>
      <w:r w:rsidR="00517B97">
        <w:instrText xml:space="preserve"> SEQ Table \* ARABIC </w:instrText>
      </w:r>
      <w:r w:rsidR="006C5EE8">
        <w:fldChar w:fldCharType="separate"/>
      </w:r>
      <w:r w:rsidR="00DC6318">
        <w:rPr>
          <w:noProof/>
        </w:rPr>
        <w:t>4</w:t>
      </w:r>
      <w:r w:rsidR="006C5EE8">
        <w:fldChar w:fldCharType="end"/>
      </w:r>
      <w:r>
        <w:t xml:space="preserve"> Pilot process</w:t>
      </w:r>
    </w:p>
    <w:tbl>
      <w:tblPr>
        <w:tblW w:w="5000" w:type="pct"/>
        <w:tblBorders>
          <w:bottom w:val="single" w:sz="4" w:space="0" w:color="808080"/>
          <w:insideH w:val="single" w:sz="4" w:space="0" w:color="808080"/>
        </w:tblBorders>
        <w:tblLook w:val="0000"/>
      </w:tblPr>
      <w:tblGrid>
        <w:gridCol w:w="753"/>
        <w:gridCol w:w="2898"/>
        <w:gridCol w:w="3657"/>
        <w:gridCol w:w="1973"/>
      </w:tblGrid>
      <w:tr w:rsidR="001609BC" w:rsidRPr="00712022">
        <w:trPr>
          <w:trHeight w:val="240"/>
          <w:tblHeader/>
        </w:trPr>
        <w:tc>
          <w:tcPr>
            <w:tcW w:w="406" w:type="pct"/>
            <w:shd w:val="clear" w:color="auto" w:fill="D9D9D9"/>
          </w:tcPr>
          <w:p w:rsidR="001609BC" w:rsidRPr="00712022" w:rsidRDefault="001609BC" w:rsidP="00A942C4">
            <w:pPr>
              <w:pStyle w:val="Tablehead"/>
            </w:pPr>
            <w:r>
              <w:t>Stage</w:t>
            </w:r>
          </w:p>
        </w:tc>
        <w:tc>
          <w:tcPr>
            <w:tcW w:w="1561" w:type="pct"/>
            <w:shd w:val="clear" w:color="auto" w:fill="D9D9D9"/>
          </w:tcPr>
          <w:p w:rsidR="001609BC" w:rsidRPr="00712022" w:rsidRDefault="001609BC" w:rsidP="00A942C4">
            <w:pPr>
              <w:pStyle w:val="Tablehead"/>
            </w:pPr>
            <w:r w:rsidRPr="00712022">
              <w:t>What</w:t>
            </w:r>
          </w:p>
        </w:tc>
        <w:tc>
          <w:tcPr>
            <w:tcW w:w="1970" w:type="pct"/>
            <w:shd w:val="clear" w:color="auto" w:fill="D9D9D9"/>
          </w:tcPr>
          <w:p w:rsidR="001609BC" w:rsidRPr="00712022" w:rsidRDefault="001609BC" w:rsidP="00A942C4">
            <w:pPr>
              <w:pStyle w:val="Tablehead"/>
            </w:pPr>
            <w:r w:rsidRPr="00712022">
              <w:t>How</w:t>
            </w:r>
          </w:p>
        </w:tc>
        <w:tc>
          <w:tcPr>
            <w:tcW w:w="1063" w:type="pct"/>
            <w:shd w:val="clear" w:color="auto" w:fill="D9D9D9"/>
          </w:tcPr>
          <w:p w:rsidR="001609BC" w:rsidRPr="00712022" w:rsidRDefault="001609BC" w:rsidP="00A942C4">
            <w:pPr>
              <w:pStyle w:val="Tablehead"/>
            </w:pPr>
            <w:r w:rsidRPr="00712022">
              <w:t>Output</w:t>
            </w:r>
          </w:p>
        </w:tc>
      </w:tr>
      <w:tr w:rsidR="00F35D92" w:rsidRPr="00581699">
        <w:trPr>
          <w:trHeight w:val="1340"/>
        </w:trPr>
        <w:tc>
          <w:tcPr>
            <w:tcW w:w="406" w:type="pct"/>
            <w:shd w:val="clear" w:color="auto" w:fill="auto"/>
          </w:tcPr>
          <w:p w:rsidR="00F35D92" w:rsidRPr="00712022" w:rsidRDefault="00F35D92" w:rsidP="00137177">
            <w:pPr>
              <w:pStyle w:val="Table"/>
              <w:numPr>
                <w:ilvl w:val="0"/>
                <w:numId w:val="11"/>
              </w:numPr>
            </w:pPr>
          </w:p>
        </w:tc>
        <w:tc>
          <w:tcPr>
            <w:tcW w:w="1561" w:type="pct"/>
            <w:shd w:val="clear" w:color="auto" w:fill="auto"/>
          </w:tcPr>
          <w:p w:rsidR="00F35D92" w:rsidRPr="00581699" w:rsidRDefault="00F35D92" w:rsidP="00A942C4">
            <w:pPr>
              <w:pStyle w:val="Table"/>
            </w:pPr>
            <w:r>
              <w:t>Environmental scan</w:t>
            </w:r>
          </w:p>
        </w:tc>
        <w:tc>
          <w:tcPr>
            <w:tcW w:w="1970" w:type="pct"/>
            <w:shd w:val="clear" w:color="auto" w:fill="auto"/>
          </w:tcPr>
          <w:p w:rsidR="00F35D92" w:rsidRDefault="00F35D92" w:rsidP="00F35D92">
            <w:pPr>
              <w:pStyle w:val="Table"/>
            </w:pPr>
            <w:r>
              <w:t>Initial familiarisation visit to a number of organisations to:</w:t>
            </w:r>
          </w:p>
          <w:p w:rsidR="00F35D92" w:rsidRDefault="00F35D92" w:rsidP="00F35D92">
            <w:pPr>
              <w:pStyle w:val="Tablebullet"/>
            </w:pPr>
            <w:r>
              <w:t xml:space="preserve">understand how they might use </w:t>
            </w:r>
            <w:r w:rsidRPr="003A3F5F">
              <w:t>BioloMICS</w:t>
            </w:r>
          </w:p>
          <w:p w:rsidR="00F35D92" w:rsidRDefault="00F35D92" w:rsidP="00F35D92">
            <w:pPr>
              <w:pStyle w:val="Tablebullet"/>
            </w:pPr>
            <w:r>
              <w:t xml:space="preserve">understand the issues they have in implementing </w:t>
            </w:r>
            <w:r w:rsidRPr="003A3F5F">
              <w:t>BioloMICS</w:t>
            </w:r>
          </w:p>
          <w:p w:rsidR="00F35D92" w:rsidRDefault="00F35D92" w:rsidP="00F35D92">
            <w:pPr>
              <w:pStyle w:val="Tablebullet"/>
            </w:pPr>
            <w:r>
              <w:t>identify the implications for how the ALA should approach implementation</w:t>
            </w:r>
          </w:p>
          <w:p w:rsidR="00F35D92" w:rsidRDefault="00F35D92" w:rsidP="000237F1">
            <w:pPr>
              <w:pStyle w:val="Tablebullet"/>
            </w:pPr>
            <w:r>
              <w:t>identify potential pilot implementation sites.</w:t>
            </w:r>
          </w:p>
        </w:tc>
        <w:tc>
          <w:tcPr>
            <w:tcW w:w="1063" w:type="pct"/>
            <w:shd w:val="clear" w:color="auto" w:fill="auto"/>
          </w:tcPr>
          <w:p w:rsidR="00F35D92" w:rsidRDefault="00F35D92" w:rsidP="00A942C4">
            <w:pPr>
              <w:pStyle w:val="Table"/>
            </w:pPr>
            <w:r>
              <w:t>Improved ALA understanding of likely implementation issues</w:t>
            </w:r>
          </w:p>
        </w:tc>
      </w:tr>
      <w:tr w:rsidR="000237F1" w:rsidRPr="00581699">
        <w:trPr>
          <w:trHeight w:val="1340"/>
        </w:trPr>
        <w:tc>
          <w:tcPr>
            <w:tcW w:w="406" w:type="pct"/>
            <w:shd w:val="clear" w:color="auto" w:fill="auto"/>
          </w:tcPr>
          <w:p w:rsidR="000237F1" w:rsidRPr="00712022" w:rsidRDefault="000237F1" w:rsidP="00137177">
            <w:pPr>
              <w:pStyle w:val="Table"/>
              <w:numPr>
                <w:ilvl w:val="0"/>
                <w:numId w:val="11"/>
              </w:numPr>
            </w:pPr>
          </w:p>
        </w:tc>
        <w:tc>
          <w:tcPr>
            <w:tcW w:w="1561" w:type="pct"/>
            <w:shd w:val="clear" w:color="auto" w:fill="auto"/>
          </w:tcPr>
          <w:p w:rsidR="000237F1" w:rsidRDefault="008F22B2" w:rsidP="00A942C4">
            <w:pPr>
              <w:pStyle w:val="Table"/>
            </w:pPr>
            <w:r>
              <w:t>Purchase BioloMICS licenses</w:t>
            </w:r>
          </w:p>
        </w:tc>
        <w:tc>
          <w:tcPr>
            <w:tcW w:w="1970" w:type="pct"/>
            <w:shd w:val="clear" w:color="auto" w:fill="auto"/>
          </w:tcPr>
          <w:p w:rsidR="000237F1" w:rsidRDefault="008F22B2" w:rsidP="00F35D92">
            <w:pPr>
              <w:pStyle w:val="Table"/>
            </w:pPr>
            <w:r>
              <w:t>ALA staff:</w:t>
            </w:r>
          </w:p>
          <w:p w:rsidR="008F22B2" w:rsidRDefault="008F22B2" w:rsidP="008F22B2">
            <w:pPr>
              <w:pStyle w:val="Tablebullet"/>
            </w:pPr>
            <w:r>
              <w:t>Contact each curator and confirm their intent to use BioloMICS</w:t>
            </w:r>
          </w:p>
          <w:p w:rsidR="008F22B2" w:rsidRDefault="008F22B2" w:rsidP="008F22B2">
            <w:pPr>
              <w:pStyle w:val="Tablebullet"/>
            </w:pPr>
            <w:r>
              <w:t>For each curator that intends to use BioloMICS, determine the number of licenses required</w:t>
            </w:r>
          </w:p>
          <w:p w:rsidR="008F22B2" w:rsidRDefault="008F22B2" w:rsidP="008F22B2">
            <w:pPr>
              <w:pStyle w:val="Tablebullet"/>
            </w:pPr>
            <w:r>
              <w:t>Procure the required number of licenses, following regular ALA program purchasing process</w:t>
            </w:r>
          </w:p>
        </w:tc>
        <w:tc>
          <w:tcPr>
            <w:tcW w:w="1063" w:type="pct"/>
            <w:shd w:val="clear" w:color="auto" w:fill="auto"/>
          </w:tcPr>
          <w:p w:rsidR="000237F1" w:rsidRDefault="008F22B2" w:rsidP="00A942C4">
            <w:pPr>
              <w:pStyle w:val="Table"/>
            </w:pPr>
            <w:r>
              <w:t>BioloMICS licenses</w:t>
            </w:r>
          </w:p>
        </w:tc>
      </w:tr>
      <w:tr w:rsidR="00581699" w:rsidRPr="00581699">
        <w:trPr>
          <w:trHeight w:val="1340"/>
        </w:trPr>
        <w:tc>
          <w:tcPr>
            <w:tcW w:w="406" w:type="pct"/>
            <w:shd w:val="clear" w:color="auto" w:fill="auto"/>
          </w:tcPr>
          <w:p w:rsidR="00581699" w:rsidRPr="00712022" w:rsidRDefault="00581699" w:rsidP="00137177">
            <w:pPr>
              <w:pStyle w:val="Table"/>
              <w:numPr>
                <w:ilvl w:val="0"/>
                <w:numId w:val="11"/>
              </w:numPr>
            </w:pPr>
          </w:p>
        </w:tc>
        <w:tc>
          <w:tcPr>
            <w:tcW w:w="1561" w:type="pct"/>
            <w:shd w:val="clear" w:color="auto" w:fill="auto"/>
          </w:tcPr>
          <w:p w:rsidR="00581699" w:rsidRPr="00581699" w:rsidRDefault="00581699" w:rsidP="00A942C4">
            <w:pPr>
              <w:pStyle w:val="Table"/>
            </w:pPr>
            <w:r w:rsidRPr="00581699">
              <w:t>Develop “Standard Implementation Plan”</w:t>
            </w:r>
          </w:p>
        </w:tc>
        <w:tc>
          <w:tcPr>
            <w:tcW w:w="1970" w:type="pct"/>
            <w:shd w:val="clear" w:color="auto" w:fill="auto"/>
          </w:tcPr>
          <w:p w:rsidR="00AF1036" w:rsidRDefault="000F5CC3" w:rsidP="00AF1036">
            <w:pPr>
              <w:pStyle w:val="Table"/>
            </w:pPr>
            <w:r>
              <w:t xml:space="preserve">ALA </w:t>
            </w:r>
            <w:r w:rsidR="00AF1036">
              <w:t>staff:</w:t>
            </w:r>
          </w:p>
          <w:p w:rsidR="00581699" w:rsidRDefault="00AF1036" w:rsidP="00AF1036">
            <w:pPr>
              <w:pStyle w:val="Tablebullet"/>
            </w:pPr>
            <w:r>
              <w:t>D</w:t>
            </w:r>
            <w:r w:rsidR="000F5CC3">
              <w:t>raft</w:t>
            </w:r>
            <w:r>
              <w:t xml:space="preserve"> a general plan for implementing BioloMICS for a single participant</w:t>
            </w:r>
          </w:p>
          <w:p w:rsidR="00AF1036" w:rsidRPr="00581699" w:rsidRDefault="00AF1036" w:rsidP="00AF1036">
            <w:pPr>
              <w:pStyle w:val="Tablebullet"/>
            </w:pPr>
            <w:r>
              <w:t>Conduct an email review with likely early adopters identified during the environmental scan.</w:t>
            </w:r>
          </w:p>
        </w:tc>
        <w:tc>
          <w:tcPr>
            <w:tcW w:w="1063" w:type="pct"/>
            <w:shd w:val="clear" w:color="auto" w:fill="auto"/>
          </w:tcPr>
          <w:p w:rsidR="00581699" w:rsidRPr="00581699" w:rsidRDefault="007F6E9A" w:rsidP="00A942C4">
            <w:pPr>
              <w:pStyle w:val="Table"/>
            </w:pPr>
            <w:r>
              <w:t xml:space="preserve">BioloMICS </w:t>
            </w:r>
            <w:r w:rsidR="002E4299">
              <w:t>Standard Implementation Plan</w:t>
            </w:r>
          </w:p>
        </w:tc>
      </w:tr>
      <w:tr w:rsidR="001609BC" w:rsidRPr="00712022">
        <w:trPr>
          <w:trHeight w:val="1340"/>
        </w:trPr>
        <w:tc>
          <w:tcPr>
            <w:tcW w:w="406" w:type="pct"/>
            <w:shd w:val="clear" w:color="auto" w:fill="auto"/>
          </w:tcPr>
          <w:p w:rsidR="001609BC" w:rsidRPr="00581699" w:rsidRDefault="001609BC" w:rsidP="00137177">
            <w:pPr>
              <w:pStyle w:val="Table"/>
              <w:numPr>
                <w:ilvl w:val="0"/>
                <w:numId w:val="11"/>
              </w:numPr>
            </w:pPr>
          </w:p>
        </w:tc>
        <w:tc>
          <w:tcPr>
            <w:tcW w:w="1561" w:type="pct"/>
            <w:shd w:val="clear" w:color="auto" w:fill="auto"/>
          </w:tcPr>
          <w:p w:rsidR="001609BC" w:rsidRPr="00581699" w:rsidRDefault="001609BC" w:rsidP="00A942C4">
            <w:pPr>
              <w:pStyle w:val="Table"/>
            </w:pPr>
            <w:r w:rsidRPr="00581699">
              <w:t>Arrange preparation of configuration scripts which implement extended model (including core) in BioloMICS.</w:t>
            </w:r>
          </w:p>
        </w:tc>
        <w:tc>
          <w:tcPr>
            <w:tcW w:w="1970" w:type="pct"/>
            <w:shd w:val="clear" w:color="auto" w:fill="auto"/>
          </w:tcPr>
          <w:p w:rsidR="001609BC" w:rsidRPr="00581699" w:rsidRDefault="001609BC" w:rsidP="009365F5">
            <w:pPr>
              <w:pStyle w:val="Table"/>
            </w:pPr>
            <w:r w:rsidRPr="00581699">
              <w:t xml:space="preserve">Liaise with </w:t>
            </w:r>
            <w:r w:rsidR="009365F5">
              <w:t>Bio-Aware about</w:t>
            </w:r>
            <w:r w:rsidRPr="00581699">
              <w:t xml:space="preserve"> translation of logical model to physical configuration; ensure configuration includes a view of core model elements only.</w:t>
            </w:r>
          </w:p>
        </w:tc>
        <w:tc>
          <w:tcPr>
            <w:tcW w:w="1063" w:type="pct"/>
            <w:shd w:val="clear" w:color="auto" w:fill="auto"/>
          </w:tcPr>
          <w:p w:rsidR="001609BC" w:rsidRPr="00712022" w:rsidRDefault="001609BC" w:rsidP="00A942C4">
            <w:pPr>
              <w:pStyle w:val="Table"/>
            </w:pPr>
            <w:r w:rsidRPr="00581699">
              <w:t>BioloMICS configuration scripts for Version 1.0 extended model</w:t>
            </w:r>
          </w:p>
        </w:tc>
      </w:tr>
      <w:tr w:rsidR="001609BC" w:rsidRPr="00712022">
        <w:trPr>
          <w:trHeight w:val="660"/>
        </w:trPr>
        <w:tc>
          <w:tcPr>
            <w:tcW w:w="406" w:type="pct"/>
            <w:shd w:val="clear" w:color="auto" w:fill="auto"/>
          </w:tcPr>
          <w:p w:rsidR="001609BC" w:rsidRPr="00712022" w:rsidRDefault="001609BC" w:rsidP="00137177">
            <w:pPr>
              <w:pStyle w:val="Table"/>
              <w:numPr>
                <w:ilvl w:val="0"/>
                <w:numId w:val="11"/>
              </w:numPr>
            </w:pPr>
          </w:p>
        </w:tc>
        <w:tc>
          <w:tcPr>
            <w:tcW w:w="1561" w:type="pct"/>
            <w:shd w:val="clear" w:color="auto" w:fill="auto"/>
          </w:tcPr>
          <w:p w:rsidR="001609BC" w:rsidRPr="00712022" w:rsidRDefault="001609BC" w:rsidP="001609BC">
            <w:pPr>
              <w:pStyle w:val="Table"/>
            </w:pPr>
            <w:r>
              <w:t>Implement each pilot site</w:t>
            </w:r>
          </w:p>
        </w:tc>
        <w:tc>
          <w:tcPr>
            <w:tcW w:w="1970" w:type="pct"/>
            <w:shd w:val="clear" w:color="auto" w:fill="auto"/>
          </w:tcPr>
          <w:p w:rsidR="005C4E81" w:rsidRPr="00AF1036" w:rsidRDefault="009365F5" w:rsidP="008D71B2">
            <w:pPr>
              <w:pStyle w:val="Table"/>
            </w:pPr>
            <w:r w:rsidRPr="00AF1036">
              <w:t>For each pilot participant, execute “Activity for each Pilot Site Implementation” (refer below)</w:t>
            </w:r>
          </w:p>
        </w:tc>
        <w:tc>
          <w:tcPr>
            <w:tcW w:w="1063" w:type="pct"/>
            <w:shd w:val="clear" w:color="auto" w:fill="auto"/>
          </w:tcPr>
          <w:p w:rsidR="001609BC" w:rsidRPr="00712022" w:rsidRDefault="00581699" w:rsidP="00A942C4">
            <w:pPr>
              <w:pStyle w:val="Table"/>
            </w:pPr>
            <w:r>
              <w:t>BioloMICS implemented at pilot sites</w:t>
            </w:r>
          </w:p>
        </w:tc>
      </w:tr>
    </w:tbl>
    <w:p w:rsidR="001609BC" w:rsidRDefault="00B32827" w:rsidP="001609BC">
      <w:pPr>
        <w:pStyle w:val="Heading3"/>
      </w:pPr>
      <w:bookmarkStart w:id="21" w:name="_Toc283724350"/>
      <w:r>
        <w:t>Activity for each</w:t>
      </w:r>
      <w:r w:rsidR="007F6E9A">
        <w:t xml:space="preserve"> Pilot Site Implementation</w:t>
      </w:r>
      <w:bookmarkEnd w:id="21"/>
    </w:p>
    <w:p w:rsidR="007F6E9A" w:rsidRPr="007F6E9A" w:rsidRDefault="007F6E9A" w:rsidP="007F6E9A">
      <w:pPr>
        <w:pStyle w:val="Body"/>
      </w:pPr>
      <w:r w:rsidRPr="009365F5">
        <w:t>Th</w:t>
      </w:r>
      <w:r w:rsidR="009365F5" w:rsidRPr="009365F5">
        <w:t>e activities summarised below are repeated for each Pilot Site.  Detailed activity is documented in a customised implementation plan, which is developed with each participant.  The customised plan is based on the “</w:t>
      </w:r>
      <w:r w:rsidRPr="009365F5">
        <w:t>Standard Implementation Plan</w:t>
      </w:r>
      <w:r w:rsidR="009365F5" w:rsidRPr="009365F5">
        <w:t>”, available a</w:t>
      </w:r>
      <w:r w:rsidRPr="009365F5">
        <w:t>t &lt;link&gt;.</w:t>
      </w:r>
    </w:p>
    <w:p w:rsidR="00BB368B" w:rsidRDefault="00BB368B" w:rsidP="00BB368B">
      <w:pPr>
        <w:pStyle w:val="Captiontable"/>
      </w:pPr>
      <w:r>
        <w:t xml:space="preserve">Table </w:t>
      </w:r>
      <w:r w:rsidR="006C5EE8">
        <w:fldChar w:fldCharType="begin"/>
      </w:r>
      <w:r w:rsidR="00517B97">
        <w:instrText xml:space="preserve"> SEQ Table \* ARABIC </w:instrText>
      </w:r>
      <w:r w:rsidR="006C5EE8">
        <w:fldChar w:fldCharType="separate"/>
      </w:r>
      <w:r w:rsidR="00DC6318">
        <w:rPr>
          <w:noProof/>
        </w:rPr>
        <w:t>5</w:t>
      </w:r>
      <w:r w:rsidR="006C5EE8">
        <w:fldChar w:fldCharType="end"/>
      </w:r>
      <w:r>
        <w:t xml:space="preserve"> </w:t>
      </w:r>
      <w:r w:rsidRPr="00E928B9">
        <w:t>BioloMICS</w:t>
      </w:r>
      <w:r>
        <w:t xml:space="preserve"> implementation process</w:t>
      </w:r>
    </w:p>
    <w:tbl>
      <w:tblPr>
        <w:tblW w:w="0" w:type="auto"/>
        <w:tblBorders>
          <w:bottom w:val="single" w:sz="4" w:space="0" w:color="808080"/>
          <w:insideH w:val="single" w:sz="4" w:space="0" w:color="808080"/>
        </w:tblBorders>
        <w:tblLook w:val="0000"/>
      </w:tblPr>
      <w:tblGrid>
        <w:gridCol w:w="753"/>
        <w:gridCol w:w="1933"/>
        <w:gridCol w:w="4328"/>
        <w:gridCol w:w="2267"/>
      </w:tblGrid>
      <w:tr w:rsidR="009365F5" w:rsidRPr="00712022">
        <w:trPr>
          <w:trHeight w:val="240"/>
          <w:tblHeader/>
        </w:trPr>
        <w:tc>
          <w:tcPr>
            <w:tcW w:w="0" w:type="auto"/>
            <w:shd w:val="clear" w:color="auto" w:fill="D9D9D9"/>
          </w:tcPr>
          <w:p w:rsidR="009365F5" w:rsidRPr="00712022" w:rsidRDefault="009365F5" w:rsidP="009608B5">
            <w:pPr>
              <w:pStyle w:val="Tablehead"/>
            </w:pPr>
            <w:r>
              <w:t>Stage</w:t>
            </w:r>
          </w:p>
        </w:tc>
        <w:tc>
          <w:tcPr>
            <w:tcW w:w="0" w:type="auto"/>
            <w:shd w:val="clear" w:color="auto" w:fill="D9D9D9"/>
          </w:tcPr>
          <w:p w:rsidR="009365F5" w:rsidRPr="00712022" w:rsidRDefault="009365F5" w:rsidP="009608B5">
            <w:pPr>
              <w:pStyle w:val="Tablehead"/>
            </w:pPr>
            <w:r w:rsidRPr="00712022">
              <w:t>What</w:t>
            </w:r>
          </w:p>
        </w:tc>
        <w:tc>
          <w:tcPr>
            <w:tcW w:w="0" w:type="auto"/>
            <w:shd w:val="clear" w:color="auto" w:fill="D9D9D9"/>
          </w:tcPr>
          <w:p w:rsidR="009365F5" w:rsidRPr="00712022" w:rsidRDefault="009365F5" w:rsidP="009608B5">
            <w:pPr>
              <w:pStyle w:val="Tablehead"/>
            </w:pPr>
            <w:r w:rsidRPr="00712022">
              <w:t>How</w:t>
            </w:r>
          </w:p>
        </w:tc>
        <w:tc>
          <w:tcPr>
            <w:tcW w:w="0" w:type="auto"/>
            <w:shd w:val="clear" w:color="auto" w:fill="D9D9D9"/>
          </w:tcPr>
          <w:p w:rsidR="009365F5" w:rsidRPr="00712022" w:rsidRDefault="009365F5" w:rsidP="009608B5">
            <w:pPr>
              <w:pStyle w:val="Tablehead"/>
            </w:pPr>
            <w:r w:rsidRPr="00712022">
              <w:t>Output</w:t>
            </w:r>
          </w:p>
        </w:tc>
      </w:tr>
      <w:tr w:rsidR="009365F5" w:rsidRPr="00581699">
        <w:trPr>
          <w:trHeight w:val="1340"/>
        </w:trPr>
        <w:tc>
          <w:tcPr>
            <w:tcW w:w="0" w:type="auto"/>
            <w:shd w:val="clear" w:color="auto" w:fill="auto"/>
          </w:tcPr>
          <w:p w:rsidR="009365F5" w:rsidRPr="00712022" w:rsidRDefault="009365F5" w:rsidP="00137177">
            <w:pPr>
              <w:pStyle w:val="Table"/>
              <w:numPr>
                <w:ilvl w:val="0"/>
                <w:numId w:val="15"/>
              </w:numPr>
            </w:pPr>
          </w:p>
        </w:tc>
        <w:tc>
          <w:tcPr>
            <w:tcW w:w="0" w:type="auto"/>
            <w:shd w:val="clear" w:color="auto" w:fill="auto"/>
          </w:tcPr>
          <w:p w:rsidR="009365F5" w:rsidRDefault="009365F5" w:rsidP="009608B5">
            <w:pPr>
              <w:pStyle w:val="Table"/>
            </w:pPr>
            <w:r>
              <w:t>Plan</w:t>
            </w:r>
          </w:p>
        </w:tc>
        <w:tc>
          <w:tcPr>
            <w:tcW w:w="0" w:type="auto"/>
            <w:shd w:val="clear" w:color="auto" w:fill="auto"/>
          </w:tcPr>
          <w:p w:rsidR="009365F5" w:rsidRPr="001D3ADC" w:rsidRDefault="009365F5" w:rsidP="009608B5">
            <w:pPr>
              <w:pStyle w:val="Table"/>
            </w:pPr>
            <w:r w:rsidRPr="001D3ADC">
              <w:t>Initial planning meeting to:</w:t>
            </w:r>
          </w:p>
          <w:p w:rsidR="009365F5" w:rsidRPr="001D3ADC" w:rsidRDefault="009365F5" w:rsidP="009608B5">
            <w:pPr>
              <w:pStyle w:val="Tablebullet"/>
            </w:pPr>
            <w:r w:rsidRPr="001D3ADC">
              <w:t>identify implementation issues, eg firewalls</w:t>
            </w:r>
          </w:p>
          <w:p w:rsidR="009365F5" w:rsidRPr="001D3ADC" w:rsidRDefault="009365F5" w:rsidP="009608B5">
            <w:pPr>
              <w:pStyle w:val="Tablebullet"/>
            </w:pPr>
            <w:r w:rsidRPr="001D3ADC">
              <w:t>agree responsibilities, eg installation of software, data mapping</w:t>
            </w:r>
          </w:p>
          <w:p w:rsidR="009365F5" w:rsidRPr="001D3ADC" w:rsidRDefault="009365F5" w:rsidP="009608B5">
            <w:pPr>
              <w:pStyle w:val="Tablebullet"/>
            </w:pPr>
            <w:r w:rsidRPr="001D3ADC">
              <w:t>agree timings</w:t>
            </w:r>
          </w:p>
          <w:p w:rsidR="009365F5" w:rsidRPr="001D3ADC" w:rsidRDefault="009365F5" w:rsidP="009608B5">
            <w:pPr>
              <w:pStyle w:val="Tablebullet"/>
            </w:pPr>
            <w:r w:rsidRPr="001D3ADC">
              <w:t>agree BioloMICS architecture: number and type of licences, users</w:t>
            </w:r>
          </w:p>
          <w:p w:rsidR="009365F5" w:rsidRPr="001D3ADC" w:rsidRDefault="009365F5" w:rsidP="009608B5">
            <w:pPr>
              <w:pStyle w:val="Tablebullet"/>
            </w:pPr>
            <w:r w:rsidRPr="001D3ADC">
              <w:t>review data sets to be migrated to BioloMICS to scope data mapping and migration tasks</w:t>
            </w:r>
          </w:p>
          <w:p w:rsidR="009365F5" w:rsidRDefault="009365F5" w:rsidP="009608B5">
            <w:pPr>
              <w:pStyle w:val="Tablebullet"/>
            </w:pPr>
            <w:r w:rsidRPr="001D3ADC">
              <w:t>identify training needs</w:t>
            </w:r>
          </w:p>
          <w:p w:rsidR="009365F5" w:rsidRDefault="009365F5" w:rsidP="009365F5">
            <w:pPr>
              <w:pStyle w:val="Tablebullet"/>
            </w:pPr>
            <w:r w:rsidRPr="001D3ADC">
              <w:t>develop</w:t>
            </w:r>
            <w:r>
              <w:t xml:space="preserve"> customised implementation plan.</w:t>
            </w:r>
          </w:p>
        </w:tc>
        <w:tc>
          <w:tcPr>
            <w:tcW w:w="0" w:type="auto"/>
            <w:shd w:val="clear" w:color="auto" w:fill="auto"/>
          </w:tcPr>
          <w:p w:rsidR="009365F5" w:rsidRDefault="009365F5" w:rsidP="009608B5">
            <w:pPr>
              <w:pStyle w:val="Table"/>
            </w:pPr>
            <w:r>
              <w:t>Participant-Specific Implementation Plan</w:t>
            </w:r>
          </w:p>
        </w:tc>
      </w:tr>
      <w:tr w:rsidR="006879D9" w:rsidRPr="00581699">
        <w:trPr>
          <w:trHeight w:val="1340"/>
        </w:trPr>
        <w:tc>
          <w:tcPr>
            <w:tcW w:w="0" w:type="auto"/>
            <w:shd w:val="clear" w:color="auto" w:fill="auto"/>
          </w:tcPr>
          <w:p w:rsidR="006879D9" w:rsidRPr="00712022" w:rsidRDefault="006879D9" w:rsidP="00137177">
            <w:pPr>
              <w:pStyle w:val="Table"/>
              <w:numPr>
                <w:ilvl w:val="0"/>
                <w:numId w:val="15"/>
              </w:numPr>
            </w:pPr>
          </w:p>
        </w:tc>
        <w:tc>
          <w:tcPr>
            <w:tcW w:w="0" w:type="auto"/>
            <w:shd w:val="clear" w:color="auto" w:fill="auto"/>
          </w:tcPr>
          <w:p w:rsidR="006879D9" w:rsidRPr="001D3ADC" w:rsidRDefault="006879D9" w:rsidP="009608B5">
            <w:pPr>
              <w:pStyle w:val="Table"/>
            </w:pPr>
            <w:r>
              <w:t>Map Data</w:t>
            </w:r>
          </w:p>
        </w:tc>
        <w:tc>
          <w:tcPr>
            <w:tcW w:w="0" w:type="auto"/>
            <w:shd w:val="clear" w:color="auto" w:fill="auto"/>
          </w:tcPr>
          <w:p w:rsidR="006879D9" w:rsidRPr="001D3ADC" w:rsidRDefault="006879D9" w:rsidP="009608B5">
            <w:pPr>
              <w:pStyle w:val="Table"/>
            </w:pPr>
            <w:r>
              <w:t xml:space="preserve">Finalise data mappings in accordance with </w:t>
            </w:r>
            <w:r w:rsidRPr="001D3ADC">
              <w:t>the Rollout Schedule and Participant-Specific Implementation Plan:</w:t>
            </w:r>
          </w:p>
          <w:p w:rsidR="006879D9" w:rsidRPr="001D3ADC" w:rsidRDefault="006879D9" w:rsidP="009608B5">
            <w:pPr>
              <w:pStyle w:val="Tablebullet"/>
            </w:pPr>
            <w:r w:rsidRPr="001D3ADC">
              <w:t>Advise and assist  with data mapping</w:t>
            </w:r>
          </w:p>
        </w:tc>
        <w:tc>
          <w:tcPr>
            <w:tcW w:w="0" w:type="auto"/>
            <w:shd w:val="clear" w:color="auto" w:fill="auto"/>
          </w:tcPr>
          <w:p w:rsidR="006879D9" w:rsidRDefault="006879D9" w:rsidP="009608B5">
            <w:pPr>
              <w:pStyle w:val="Table"/>
            </w:pPr>
            <w:r>
              <w:t>Participant-Specific Data Mapping</w:t>
            </w:r>
          </w:p>
        </w:tc>
      </w:tr>
      <w:tr w:rsidR="009365F5" w:rsidRPr="00581699">
        <w:trPr>
          <w:trHeight w:val="1340"/>
        </w:trPr>
        <w:tc>
          <w:tcPr>
            <w:tcW w:w="0" w:type="auto"/>
            <w:shd w:val="clear" w:color="auto" w:fill="auto"/>
          </w:tcPr>
          <w:p w:rsidR="009365F5" w:rsidRPr="00712022" w:rsidRDefault="009365F5" w:rsidP="00137177">
            <w:pPr>
              <w:pStyle w:val="Table"/>
              <w:numPr>
                <w:ilvl w:val="0"/>
                <w:numId w:val="15"/>
              </w:numPr>
            </w:pPr>
          </w:p>
        </w:tc>
        <w:tc>
          <w:tcPr>
            <w:tcW w:w="0" w:type="auto"/>
            <w:shd w:val="clear" w:color="auto" w:fill="auto"/>
          </w:tcPr>
          <w:p w:rsidR="009365F5" w:rsidRPr="001D3ADC" w:rsidRDefault="009365F5" w:rsidP="009608B5">
            <w:pPr>
              <w:pStyle w:val="Table"/>
            </w:pPr>
            <w:r w:rsidRPr="001D3ADC">
              <w:t>Implement</w:t>
            </w:r>
          </w:p>
        </w:tc>
        <w:tc>
          <w:tcPr>
            <w:tcW w:w="0" w:type="auto"/>
            <w:shd w:val="clear" w:color="auto" w:fill="auto"/>
          </w:tcPr>
          <w:p w:rsidR="009365F5" w:rsidRPr="001D3ADC" w:rsidRDefault="009365F5" w:rsidP="009608B5">
            <w:pPr>
              <w:pStyle w:val="Table"/>
            </w:pPr>
            <w:r w:rsidRPr="001D3ADC">
              <w:t>Implement in accordance with the Rollout Schedule and Participant-Specific Implementation Plan:</w:t>
            </w:r>
          </w:p>
          <w:p w:rsidR="009365F5" w:rsidRPr="001D3ADC" w:rsidRDefault="009365F5" w:rsidP="009608B5">
            <w:pPr>
              <w:pStyle w:val="Tablebullet"/>
            </w:pPr>
            <w:r>
              <w:t>s</w:t>
            </w:r>
            <w:r w:rsidRPr="001D3ADC">
              <w:t>upport development and testing activity</w:t>
            </w:r>
          </w:p>
          <w:p w:rsidR="009365F5" w:rsidRPr="001D3ADC" w:rsidRDefault="006879D9" w:rsidP="009608B5">
            <w:pPr>
              <w:pStyle w:val="Tablebullet"/>
            </w:pPr>
            <w:r>
              <w:t>assist with data migration,</w:t>
            </w:r>
          </w:p>
          <w:p w:rsidR="009365F5" w:rsidRPr="001D3ADC" w:rsidRDefault="009365F5" w:rsidP="009608B5">
            <w:pPr>
              <w:pStyle w:val="Tablebullet"/>
            </w:pPr>
            <w:r w:rsidRPr="001D3ADC">
              <w:t>install software as necessary (local IT staff may chose to do this)</w:t>
            </w:r>
          </w:p>
          <w:p w:rsidR="009365F5" w:rsidRPr="001D3ADC" w:rsidRDefault="009365F5" w:rsidP="009608B5">
            <w:pPr>
              <w:pStyle w:val="Tablebullet"/>
            </w:pPr>
            <w:r w:rsidRPr="001D3ADC">
              <w:t>create database tables as necessary (local data manager may chose to do this)</w:t>
            </w:r>
          </w:p>
          <w:p w:rsidR="009365F5" w:rsidRPr="001D3ADC" w:rsidRDefault="009365F5" w:rsidP="00137177">
            <w:pPr>
              <w:pStyle w:val="Tablebullet"/>
            </w:pPr>
            <w:r w:rsidRPr="001D3ADC">
              <w:t>provide training.</w:t>
            </w:r>
          </w:p>
        </w:tc>
        <w:tc>
          <w:tcPr>
            <w:tcW w:w="0" w:type="auto"/>
            <w:shd w:val="clear" w:color="auto" w:fill="auto"/>
          </w:tcPr>
          <w:p w:rsidR="009365F5" w:rsidRPr="00581699" w:rsidRDefault="009365F5" w:rsidP="009608B5">
            <w:pPr>
              <w:pStyle w:val="Table"/>
            </w:pPr>
            <w:r>
              <w:t>Participant Implementation</w:t>
            </w:r>
          </w:p>
        </w:tc>
      </w:tr>
      <w:tr w:rsidR="008D71B2" w:rsidRPr="00581699">
        <w:trPr>
          <w:trHeight w:val="1340"/>
        </w:trPr>
        <w:tc>
          <w:tcPr>
            <w:tcW w:w="0" w:type="auto"/>
            <w:shd w:val="clear" w:color="auto" w:fill="auto"/>
          </w:tcPr>
          <w:p w:rsidR="008D71B2" w:rsidRPr="00712022" w:rsidRDefault="008D71B2" w:rsidP="00137177">
            <w:pPr>
              <w:pStyle w:val="Table"/>
              <w:numPr>
                <w:ilvl w:val="0"/>
                <w:numId w:val="15"/>
              </w:numPr>
            </w:pPr>
          </w:p>
        </w:tc>
        <w:tc>
          <w:tcPr>
            <w:tcW w:w="0" w:type="auto"/>
            <w:shd w:val="clear" w:color="auto" w:fill="auto"/>
          </w:tcPr>
          <w:p w:rsidR="008D71B2" w:rsidRPr="001D3ADC" w:rsidRDefault="008D71B2" w:rsidP="009608B5">
            <w:pPr>
              <w:pStyle w:val="Table"/>
            </w:pPr>
            <w:r>
              <w:t>Document “Lessons Learned”</w:t>
            </w:r>
          </w:p>
        </w:tc>
        <w:tc>
          <w:tcPr>
            <w:tcW w:w="0" w:type="auto"/>
            <w:shd w:val="clear" w:color="auto" w:fill="auto"/>
          </w:tcPr>
          <w:p w:rsidR="008D71B2" w:rsidRPr="00AF1036" w:rsidRDefault="008D71B2" w:rsidP="008D71B2">
            <w:pPr>
              <w:pStyle w:val="Table"/>
            </w:pPr>
            <w:r w:rsidRPr="00AF1036">
              <w:t>ALA and pilot participants identify issues and activities that should be treated differently for future BioloMICS implementations.</w:t>
            </w:r>
          </w:p>
          <w:p w:rsidR="008D71B2" w:rsidRPr="001D3ADC" w:rsidRDefault="008D71B2" w:rsidP="009608B5">
            <w:pPr>
              <w:pStyle w:val="Table"/>
            </w:pPr>
            <w:r w:rsidRPr="00AF1036">
              <w:t>ALA staff draft a summary document, and email to participants for review.</w:t>
            </w:r>
          </w:p>
        </w:tc>
        <w:tc>
          <w:tcPr>
            <w:tcW w:w="0" w:type="auto"/>
            <w:shd w:val="clear" w:color="auto" w:fill="auto"/>
          </w:tcPr>
          <w:p w:rsidR="008D71B2" w:rsidRDefault="008D71B2" w:rsidP="009608B5">
            <w:pPr>
              <w:pStyle w:val="Table"/>
            </w:pPr>
            <w:r>
              <w:t>“Lessons Learned” document</w:t>
            </w:r>
          </w:p>
        </w:tc>
      </w:tr>
      <w:tr w:rsidR="008D71B2" w:rsidRPr="00581699">
        <w:trPr>
          <w:trHeight w:val="1340"/>
        </w:trPr>
        <w:tc>
          <w:tcPr>
            <w:tcW w:w="0" w:type="auto"/>
            <w:shd w:val="clear" w:color="auto" w:fill="auto"/>
          </w:tcPr>
          <w:p w:rsidR="008D71B2" w:rsidRPr="00712022" w:rsidRDefault="008D71B2" w:rsidP="00137177">
            <w:pPr>
              <w:pStyle w:val="Table"/>
              <w:numPr>
                <w:ilvl w:val="0"/>
                <w:numId w:val="15"/>
              </w:numPr>
            </w:pPr>
          </w:p>
        </w:tc>
        <w:tc>
          <w:tcPr>
            <w:tcW w:w="0" w:type="auto"/>
            <w:shd w:val="clear" w:color="auto" w:fill="auto"/>
          </w:tcPr>
          <w:p w:rsidR="008D71B2" w:rsidRPr="001D3ADC" w:rsidRDefault="008D71B2" w:rsidP="009608B5">
            <w:pPr>
              <w:pStyle w:val="Table"/>
            </w:pPr>
            <w:r>
              <w:t>Change in response to “Lessons Learned”</w:t>
            </w:r>
          </w:p>
        </w:tc>
        <w:tc>
          <w:tcPr>
            <w:tcW w:w="0" w:type="auto"/>
            <w:shd w:val="clear" w:color="auto" w:fill="auto"/>
          </w:tcPr>
          <w:p w:rsidR="008D71B2" w:rsidRDefault="008D71B2" w:rsidP="008D71B2">
            <w:pPr>
              <w:pStyle w:val="Table"/>
            </w:pPr>
            <w:r w:rsidRPr="00AF1036">
              <w:t xml:space="preserve">ALA </w:t>
            </w:r>
            <w:r>
              <w:t>manages any changes required to:</w:t>
            </w:r>
          </w:p>
          <w:p w:rsidR="008D71B2" w:rsidRDefault="008D71B2" w:rsidP="008D71B2">
            <w:pPr>
              <w:pStyle w:val="Tablebullet"/>
            </w:pPr>
            <w:r>
              <w:t>data models</w:t>
            </w:r>
          </w:p>
          <w:p w:rsidR="008D71B2" w:rsidRDefault="008D71B2" w:rsidP="008D71B2">
            <w:pPr>
              <w:pStyle w:val="Tablebullet"/>
            </w:pPr>
            <w:r>
              <w:t>standard configuration scripts</w:t>
            </w:r>
          </w:p>
          <w:p w:rsidR="008D71B2" w:rsidRPr="001D3ADC" w:rsidRDefault="008D71B2" w:rsidP="008D71B2">
            <w:pPr>
              <w:pStyle w:val="Tablebullet"/>
            </w:pPr>
            <w:r>
              <w:t>standard implementation plan.</w:t>
            </w:r>
          </w:p>
        </w:tc>
        <w:tc>
          <w:tcPr>
            <w:tcW w:w="0" w:type="auto"/>
            <w:shd w:val="clear" w:color="auto" w:fill="auto"/>
          </w:tcPr>
          <w:p w:rsidR="008D71B2" w:rsidRDefault="008D71B2" w:rsidP="009608B5">
            <w:pPr>
              <w:pStyle w:val="Table"/>
            </w:pPr>
            <w:r>
              <w:t>Managed changes</w:t>
            </w:r>
          </w:p>
        </w:tc>
      </w:tr>
    </w:tbl>
    <w:p w:rsidR="001609BC" w:rsidRDefault="001609BC" w:rsidP="00BB368B">
      <w:pPr>
        <w:pStyle w:val="Body"/>
      </w:pPr>
    </w:p>
    <w:p w:rsidR="00362F6C" w:rsidRDefault="00AE3BF8" w:rsidP="00362F6C">
      <w:pPr>
        <w:pStyle w:val="Heading2"/>
      </w:pPr>
      <w:r>
        <w:br w:type="page"/>
      </w:r>
      <w:bookmarkStart w:id="22" w:name="_Toc283724351"/>
      <w:r w:rsidR="0059023E">
        <w:t>Mobilise data into ALA/</w:t>
      </w:r>
      <w:r w:rsidR="0059023E" w:rsidRPr="0059023E">
        <w:t>AMRiN</w:t>
      </w:r>
      <w:bookmarkEnd w:id="22"/>
    </w:p>
    <w:p w:rsidR="00657298" w:rsidRPr="00810372" w:rsidRDefault="0059023E" w:rsidP="00C46D22">
      <w:pPr>
        <w:pStyle w:val="Body"/>
      </w:pPr>
      <w:r>
        <w:t xml:space="preserve">Mobilisation is the process of exporting data from an institution’s databases and transporting it to </w:t>
      </w:r>
      <w:r w:rsidR="00657298" w:rsidRPr="00810372">
        <w:t>ALA</w:t>
      </w:r>
      <w:r w:rsidR="00657298" w:rsidRPr="003B401B">
        <w:t>.</w:t>
      </w:r>
    </w:p>
    <w:p w:rsidR="00C12487" w:rsidRDefault="0059023E" w:rsidP="00C46D22">
      <w:pPr>
        <w:pStyle w:val="Body"/>
      </w:pPr>
      <w:r>
        <w:t>Each institution is likely to require different mobilisation solutions.</w:t>
      </w:r>
    </w:p>
    <w:p w:rsidR="00C12487" w:rsidRPr="00C12487" w:rsidRDefault="00C12487" w:rsidP="00C46D22">
      <w:pPr>
        <w:pStyle w:val="Body"/>
      </w:pPr>
      <w:r>
        <w:t xml:space="preserve">Preliminary analysis suggests it may be possible to use an ‘export’ function from either BioloMICS or MySQL to </w:t>
      </w:r>
      <w:r w:rsidR="0059023E">
        <w:t>export data</w:t>
      </w:r>
      <w:r>
        <w:t>. As a result, the activity st</w:t>
      </w:r>
      <w:r w:rsidR="008E2734">
        <w:t>r</w:t>
      </w:r>
      <w:r>
        <w:t xml:space="preserve">eam “BioloMICS Aggregation Component” is listed separately. If the </w:t>
      </w:r>
      <w:r w:rsidR="00873283">
        <w:t>‘export’ function cannot be used,</w:t>
      </w:r>
      <w:r>
        <w:t xml:space="preserve"> </w:t>
      </w:r>
      <w:r w:rsidR="00873283">
        <w:t xml:space="preserve">the </w:t>
      </w:r>
      <w:r>
        <w:t>activity stream “Non-BioloMICS Aggregation Component” cover</w:t>
      </w:r>
      <w:r w:rsidR="00873283">
        <w:t>s</w:t>
      </w:r>
      <w:r>
        <w:t xml:space="preserve"> both participant classes.</w:t>
      </w:r>
    </w:p>
    <w:p w:rsidR="00C12487" w:rsidRPr="00C12487" w:rsidRDefault="00C12487" w:rsidP="00C12487">
      <w:pPr>
        <w:pStyle w:val="Heading3"/>
      </w:pPr>
      <w:bookmarkStart w:id="23" w:name="_Toc283724352"/>
      <w:r w:rsidRPr="00C12487">
        <w:t xml:space="preserve">BioloMICS </w:t>
      </w:r>
      <w:r w:rsidR="0059023E">
        <w:t>data mobilisation</w:t>
      </w:r>
      <w:bookmarkEnd w:id="23"/>
    </w:p>
    <w:tbl>
      <w:tblPr>
        <w:tblW w:w="5000" w:type="pct"/>
        <w:tblBorders>
          <w:bottom w:val="single" w:sz="4" w:space="0" w:color="808080"/>
          <w:insideH w:val="single" w:sz="4" w:space="0" w:color="808080"/>
        </w:tblBorders>
        <w:tblLook w:val="0000"/>
      </w:tblPr>
      <w:tblGrid>
        <w:gridCol w:w="754"/>
        <w:gridCol w:w="2569"/>
        <w:gridCol w:w="3493"/>
        <w:gridCol w:w="2465"/>
      </w:tblGrid>
      <w:tr w:rsidR="002E7859" w:rsidRPr="00712022" w:rsidTr="00E80B47">
        <w:trPr>
          <w:trHeight w:val="240"/>
          <w:tblHeader/>
        </w:trPr>
        <w:tc>
          <w:tcPr>
            <w:tcW w:w="406" w:type="pct"/>
            <w:shd w:val="clear" w:color="auto" w:fill="D9D9D9"/>
          </w:tcPr>
          <w:p w:rsidR="00657298" w:rsidRPr="00712022" w:rsidRDefault="00657298" w:rsidP="009608B5">
            <w:pPr>
              <w:pStyle w:val="Tablehead"/>
            </w:pPr>
            <w:r>
              <w:t>Stage</w:t>
            </w:r>
          </w:p>
        </w:tc>
        <w:tc>
          <w:tcPr>
            <w:tcW w:w="1384" w:type="pct"/>
            <w:shd w:val="clear" w:color="auto" w:fill="D9D9D9"/>
          </w:tcPr>
          <w:p w:rsidR="00657298" w:rsidRPr="00712022" w:rsidRDefault="00657298" w:rsidP="009608B5">
            <w:pPr>
              <w:pStyle w:val="Tablehead"/>
            </w:pPr>
            <w:r w:rsidRPr="00712022">
              <w:t>What</w:t>
            </w:r>
          </w:p>
        </w:tc>
        <w:tc>
          <w:tcPr>
            <w:tcW w:w="1882" w:type="pct"/>
            <w:shd w:val="clear" w:color="auto" w:fill="D9D9D9"/>
          </w:tcPr>
          <w:p w:rsidR="00657298" w:rsidRPr="00712022" w:rsidRDefault="00657298" w:rsidP="009608B5">
            <w:pPr>
              <w:pStyle w:val="Tablehead"/>
            </w:pPr>
            <w:r w:rsidRPr="00712022">
              <w:t>How</w:t>
            </w:r>
          </w:p>
        </w:tc>
        <w:tc>
          <w:tcPr>
            <w:tcW w:w="1329" w:type="pct"/>
            <w:shd w:val="clear" w:color="auto" w:fill="D9D9D9"/>
          </w:tcPr>
          <w:p w:rsidR="00657298" w:rsidRPr="00712022" w:rsidRDefault="00657298" w:rsidP="009608B5">
            <w:pPr>
              <w:pStyle w:val="Tablehead"/>
            </w:pPr>
            <w:r w:rsidRPr="00712022">
              <w:t>Output</w:t>
            </w:r>
          </w:p>
        </w:tc>
      </w:tr>
      <w:tr w:rsidR="002E7859" w:rsidRPr="00581699" w:rsidTr="00E80B47">
        <w:trPr>
          <w:trHeight w:val="1340"/>
        </w:trPr>
        <w:tc>
          <w:tcPr>
            <w:tcW w:w="406" w:type="pct"/>
            <w:shd w:val="clear" w:color="auto" w:fill="auto"/>
          </w:tcPr>
          <w:p w:rsidR="003B401B" w:rsidRPr="00712022" w:rsidRDefault="003B401B" w:rsidP="00137177">
            <w:pPr>
              <w:pStyle w:val="Table"/>
              <w:numPr>
                <w:ilvl w:val="0"/>
                <w:numId w:val="14"/>
              </w:numPr>
            </w:pPr>
          </w:p>
        </w:tc>
        <w:tc>
          <w:tcPr>
            <w:tcW w:w="1384" w:type="pct"/>
            <w:shd w:val="clear" w:color="auto" w:fill="auto"/>
          </w:tcPr>
          <w:p w:rsidR="003B401B" w:rsidRDefault="004950F8" w:rsidP="008F639C">
            <w:pPr>
              <w:pStyle w:val="Table"/>
            </w:pPr>
            <w:r>
              <w:t xml:space="preserve">Define </w:t>
            </w:r>
            <w:r w:rsidR="008F639C">
              <w:t>data flow and trigger event/schedule</w:t>
            </w:r>
            <w:r>
              <w:t xml:space="preserve"> for BioloMICS participants</w:t>
            </w:r>
          </w:p>
        </w:tc>
        <w:tc>
          <w:tcPr>
            <w:tcW w:w="1882" w:type="pct"/>
            <w:shd w:val="clear" w:color="auto" w:fill="auto"/>
          </w:tcPr>
          <w:p w:rsidR="003B401B" w:rsidRDefault="004950F8" w:rsidP="00657298">
            <w:pPr>
              <w:pStyle w:val="Tablebullet"/>
              <w:numPr>
                <w:ilvl w:val="0"/>
                <w:numId w:val="0"/>
              </w:numPr>
            </w:pPr>
            <w:r>
              <w:t>Collaborative effort involving:</w:t>
            </w:r>
          </w:p>
          <w:p w:rsidR="004950F8" w:rsidRDefault="004950F8" w:rsidP="00137177">
            <w:pPr>
              <w:pStyle w:val="Tablebullet"/>
            </w:pPr>
            <w:r>
              <w:t>ALA Architect</w:t>
            </w:r>
          </w:p>
          <w:p w:rsidR="004950F8" w:rsidRDefault="004950F8" w:rsidP="00137177">
            <w:pPr>
              <w:pStyle w:val="Tablebullet"/>
            </w:pPr>
            <w:r>
              <w:t>Bio-Aware</w:t>
            </w:r>
          </w:p>
          <w:p w:rsidR="004950F8" w:rsidRDefault="004950F8" w:rsidP="00137177">
            <w:pPr>
              <w:pStyle w:val="Tablebullet"/>
            </w:pPr>
            <w:r>
              <w:t>ALA Data Analyst</w:t>
            </w:r>
          </w:p>
        </w:tc>
        <w:tc>
          <w:tcPr>
            <w:tcW w:w="1329" w:type="pct"/>
            <w:shd w:val="clear" w:color="auto" w:fill="auto"/>
          </w:tcPr>
          <w:p w:rsidR="003B401B" w:rsidRDefault="004950F8" w:rsidP="009608B5">
            <w:pPr>
              <w:pStyle w:val="Table"/>
            </w:pPr>
            <w:r>
              <w:t>Activity Model</w:t>
            </w:r>
          </w:p>
        </w:tc>
      </w:tr>
      <w:tr w:rsidR="002E7859" w:rsidRPr="00581699" w:rsidTr="00E80B47">
        <w:trPr>
          <w:trHeight w:val="1340"/>
        </w:trPr>
        <w:tc>
          <w:tcPr>
            <w:tcW w:w="406" w:type="pct"/>
            <w:shd w:val="clear" w:color="auto" w:fill="auto"/>
          </w:tcPr>
          <w:p w:rsidR="00AF36D0" w:rsidRPr="00712022" w:rsidRDefault="00AF36D0" w:rsidP="00137177">
            <w:pPr>
              <w:pStyle w:val="Table"/>
              <w:numPr>
                <w:ilvl w:val="0"/>
                <w:numId w:val="14"/>
              </w:numPr>
            </w:pPr>
          </w:p>
        </w:tc>
        <w:tc>
          <w:tcPr>
            <w:tcW w:w="1384" w:type="pct"/>
            <w:shd w:val="clear" w:color="auto" w:fill="auto"/>
          </w:tcPr>
          <w:p w:rsidR="00AF36D0" w:rsidRPr="00581699" w:rsidRDefault="00AF36D0" w:rsidP="00AF36D0">
            <w:pPr>
              <w:pStyle w:val="Table"/>
            </w:pPr>
            <w:r>
              <w:t>Define interface for BioloMICS participants</w:t>
            </w:r>
          </w:p>
        </w:tc>
        <w:tc>
          <w:tcPr>
            <w:tcW w:w="1882" w:type="pct"/>
            <w:shd w:val="clear" w:color="auto" w:fill="auto"/>
          </w:tcPr>
          <w:p w:rsidR="00AF36D0" w:rsidRDefault="00AF36D0" w:rsidP="00137177">
            <w:pPr>
              <w:pStyle w:val="Tablebullet"/>
            </w:pPr>
            <w:r>
              <w:t>Payload: ALA Architect selects out-of-the-box “export” parameters</w:t>
            </w:r>
          </w:p>
          <w:p w:rsidR="00AF36D0" w:rsidRDefault="00AF36D0" w:rsidP="009608B5">
            <w:pPr>
              <w:pStyle w:val="Tablebullet"/>
            </w:pPr>
            <w:r>
              <w:t>Wrapper: ALA Architect defines transport mechanism for the CSV implementation</w:t>
            </w:r>
          </w:p>
        </w:tc>
        <w:tc>
          <w:tcPr>
            <w:tcW w:w="1329" w:type="pct"/>
            <w:shd w:val="clear" w:color="auto" w:fill="auto"/>
          </w:tcPr>
          <w:p w:rsidR="00AF36D0" w:rsidRDefault="00AF36D0" w:rsidP="009608B5">
            <w:pPr>
              <w:pStyle w:val="Table"/>
            </w:pPr>
            <w:r>
              <w:t>Message Definition</w:t>
            </w:r>
          </w:p>
        </w:tc>
      </w:tr>
      <w:tr w:rsidR="002E7859" w:rsidRPr="00581699" w:rsidTr="00E80B47">
        <w:trPr>
          <w:trHeight w:val="1340"/>
        </w:trPr>
        <w:tc>
          <w:tcPr>
            <w:tcW w:w="406" w:type="pct"/>
            <w:shd w:val="clear" w:color="auto" w:fill="auto"/>
          </w:tcPr>
          <w:p w:rsidR="00AF36D0" w:rsidRPr="00712022" w:rsidRDefault="00AF36D0" w:rsidP="00137177">
            <w:pPr>
              <w:pStyle w:val="Table"/>
              <w:numPr>
                <w:ilvl w:val="0"/>
                <w:numId w:val="14"/>
              </w:numPr>
            </w:pPr>
          </w:p>
        </w:tc>
        <w:tc>
          <w:tcPr>
            <w:tcW w:w="1384" w:type="pct"/>
            <w:shd w:val="clear" w:color="auto" w:fill="auto"/>
          </w:tcPr>
          <w:p w:rsidR="00AF36D0" w:rsidRDefault="00AF36D0" w:rsidP="008F639C">
            <w:pPr>
              <w:pStyle w:val="Table"/>
            </w:pPr>
            <w:r>
              <w:t xml:space="preserve">Develop </w:t>
            </w:r>
            <w:r w:rsidR="008F639C">
              <w:t xml:space="preserve">data mobilisation </w:t>
            </w:r>
            <w:r>
              <w:t>component for BioloMICS participants</w:t>
            </w:r>
          </w:p>
        </w:tc>
        <w:tc>
          <w:tcPr>
            <w:tcW w:w="1882" w:type="pct"/>
            <w:shd w:val="clear" w:color="auto" w:fill="auto"/>
          </w:tcPr>
          <w:p w:rsidR="00E80B47" w:rsidRDefault="00873283" w:rsidP="008F639C">
            <w:pPr>
              <w:pStyle w:val="Tablebullet"/>
              <w:numPr>
                <w:ilvl w:val="0"/>
                <w:numId w:val="0"/>
              </w:numPr>
            </w:pPr>
            <w:r>
              <w:t xml:space="preserve">ALA Technical Lead develops </w:t>
            </w:r>
            <w:r w:rsidR="00790B53">
              <w:t xml:space="preserve">service that implements the Activity Model and Message Definition, and stores information </w:t>
            </w:r>
            <w:r w:rsidR="008F639C">
              <w:t>ready for use in AMRiN and ALA</w:t>
            </w:r>
            <w:r w:rsidR="00E80B47">
              <w:t>.</w:t>
            </w:r>
          </w:p>
        </w:tc>
        <w:tc>
          <w:tcPr>
            <w:tcW w:w="1329" w:type="pct"/>
            <w:shd w:val="clear" w:color="auto" w:fill="auto"/>
          </w:tcPr>
          <w:p w:rsidR="00AF36D0" w:rsidRPr="00581699" w:rsidRDefault="008F639C" w:rsidP="008F639C">
            <w:pPr>
              <w:pStyle w:val="Table"/>
            </w:pPr>
            <w:r>
              <w:t>AMRiN/ALA Data Mobilisation</w:t>
            </w:r>
            <w:r w:rsidR="002E7859">
              <w:t xml:space="preserve"> Component</w:t>
            </w:r>
          </w:p>
        </w:tc>
      </w:tr>
      <w:tr w:rsidR="002E7859" w:rsidRPr="00712022" w:rsidTr="00E80B47">
        <w:trPr>
          <w:trHeight w:val="1340"/>
        </w:trPr>
        <w:tc>
          <w:tcPr>
            <w:tcW w:w="406" w:type="pct"/>
            <w:shd w:val="clear" w:color="auto" w:fill="auto"/>
          </w:tcPr>
          <w:p w:rsidR="00A32BA1" w:rsidRPr="00581699" w:rsidRDefault="00A32BA1" w:rsidP="00137177">
            <w:pPr>
              <w:pStyle w:val="Table"/>
              <w:numPr>
                <w:ilvl w:val="0"/>
                <w:numId w:val="14"/>
              </w:numPr>
            </w:pPr>
          </w:p>
        </w:tc>
        <w:tc>
          <w:tcPr>
            <w:tcW w:w="1384" w:type="pct"/>
            <w:shd w:val="clear" w:color="auto" w:fill="auto"/>
          </w:tcPr>
          <w:p w:rsidR="00A32BA1" w:rsidRDefault="002C4026" w:rsidP="009608B5">
            <w:pPr>
              <w:pStyle w:val="Table"/>
            </w:pPr>
            <w:r>
              <w:t>Implement</w:t>
            </w:r>
            <w:r w:rsidR="0048781F">
              <w:t xml:space="preserve"> BioloMICS configuration</w:t>
            </w:r>
          </w:p>
        </w:tc>
        <w:tc>
          <w:tcPr>
            <w:tcW w:w="1882" w:type="pct"/>
            <w:shd w:val="clear" w:color="auto" w:fill="auto"/>
          </w:tcPr>
          <w:p w:rsidR="00A32BA1" w:rsidRDefault="007B7157" w:rsidP="00137177">
            <w:pPr>
              <w:pStyle w:val="Tablebullet"/>
            </w:pPr>
            <w:r>
              <w:t xml:space="preserve">Ensure </w:t>
            </w:r>
            <w:r w:rsidR="00E80B47">
              <w:t>Data Mobilisation component is enabled in the</w:t>
            </w:r>
            <w:r>
              <w:t xml:space="preserve"> “standard installation”</w:t>
            </w:r>
          </w:p>
          <w:p w:rsidR="007B7157" w:rsidRPr="00581699" w:rsidRDefault="00E80B47" w:rsidP="00137177">
            <w:pPr>
              <w:pStyle w:val="Tablebullet"/>
            </w:pPr>
            <w:r>
              <w:t xml:space="preserve">Update </w:t>
            </w:r>
            <w:r w:rsidR="007B7157">
              <w:t>any installations that may already be complete</w:t>
            </w:r>
          </w:p>
        </w:tc>
        <w:tc>
          <w:tcPr>
            <w:tcW w:w="1329" w:type="pct"/>
            <w:shd w:val="clear" w:color="auto" w:fill="auto"/>
          </w:tcPr>
          <w:p w:rsidR="00A32BA1" w:rsidRDefault="002E7859" w:rsidP="002E7859">
            <w:pPr>
              <w:pStyle w:val="Table"/>
            </w:pPr>
            <w:r>
              <w:t>Revised Standard BioloMICS Configuration Script</w:t>
            </w:r>
          </w:p>
          <w:p w:rsidR="002E7859" w:rsidRPr="00712022" w:rsidRDefault="002E7859" w:rsidP="002E7859">
            <w:pPr>
              <w:pStyle w:val="Table"/>
            </w:pPr>
            <w:r>
              <w:t>Updated BioloMICS installations in institutions</w:t>
            </w:r>
          </w:p>
        </w:tc>
      </w:tr>
    </w:tbl>
    <w:p w:rsidR="00C12487" w:rsidRPr="00C12487" w:rsidRDefault="00C12487" w:rsidP="00C12487">
      <w:pPr>
        <w:pStyle w:val="Heading3"/>
      </w:pPr>
      <w:bookmarkStart w:id="24" w:name="_Toc283724353"/>
      <w:r>
        <w:t>Non-</w:t>
      </w:r>
      <w:r w:rsidRPr="00C12487">
        <w:t xml:space="preserve">BioloMICS </w:t>
      </w:r>
      <w:r w:rsidR="00D33AFE">
        <w:t>data mobilisation</w:t>
      </w:r>
      <w:bookmarkEnd w:id="24"/>
    </w:p>
    <w:tbl>
      <w:tblPr>
        <w:tblW w:w="5000" w:type="pct"/>
        <w:tblBorders>
          <w:bottom w:val="single" w:sz="4" w:space="0" w:color="808080"/>
          <w:insideH w:val="single" w:sz="4" w:space="0" w:color="808080"/>
        </w:tblBorders>
        <w:tblLook w:val="0000"/>
      </w:tblPr>
      <w:tblGrid>
        <w:gridCol w:w="754"/>
        <w:gridCol w:w="2569"/>
        <w:gridCol w:w="3493"/>
        <w:gridCol w:w="2465"/>
      </w:tblGrid>
      <w:tr w:rsidR="00C12487" w:rsidRPr="00712022" w:rsidTr="00D63976">
        <w:trPr>
          <w:trHeight w:val="240"/>
          <w:tblHeader/>
        </w:trPr>
        <w:tc>
          <w:tcPr>
            <w:tcW w:w="406" w:type="pct"/>
            <w:shd w:val="clear" w:color="auto" w:fill="D9D9D9"/>
          </w:tcPr>
          <w:p w:rsidR="00C12487" w:rsidRPr="00712022" w:rsidRDefault="00C12487" w:rsidP="009608B5">
            <w:pPr>
              <w:pStyle w:val="Tablehead"/>
            </w:pPr>
            <w:r>
              <w:t>Stage</w:t>
            </w:r>
          </w:p>
        </w:tc>
        <w:tc>
          <w:tcPr>
            <w:tcW w:w="1384" w:type="pct"/>
            <w:shd w:val="clear" w:color="auto" w:fill="D9D9D9"/>
          </w:tcPr>
          <w:p w:rsidR="00C12487" w:rsidRPr="00712022" w:rsidRDefault="00C12487" w:rsidP="009608B5">
            <w:pPr>
              <w:pStyle w:val="Tablehead"/>
            </w:pPr>
            <w:r w:rsidRPr="00712022">
              <w:t>What</w:t>
            </w:r>
          </w:p>
        </w:tc>
        <w:tc>
          <w:tcPr>
            <w:tcW w:w="1882" w:type="pct"/>
            <w:shd w:val="clear" w:color="auto" w:fill="D9D9D9"/>
          </w:tcPr>
          <w:p w:rsidR="00C12487" w:rsidRPr="00712022" w:rsidRDefault="00C12487" w:rsidP="009608B5">
            <w:pPr>
              <w:pStyle w:val="Tablehead"/>
            </w:pPr>
            <w:r w:rsidRPr="00712022">
              <w:t>How</w:t>
            </w:r>
          </w:p>
        </w:tc>
        <w:tc>
          <w:tcPr>
            <w:tcW w:w="1329" w:type="pct"/>
            <w:shd w:val="clear" w:color="auto" w:fill="D9D9D9"/>
          </w:tcPr>
          <w:p w:rsidR="00C12487" w:rsidRPr="00712022" w:rsidRDefault="00C12487" w:rsidP="009608B5">
            <w:pPr>
              <w:pStyle w:val="Tablehead"/>
            </w:pPr>
            <w:r w:rsidRPr="00712022">
              <w:t>Output</w:t>
            </w:r>
          </w:p>
        </w:tc>
      </w:tr>
      <w:tr w:rsidR="00C12487" w:rsidRPr="00581699" w:rsidTr="00D63976">
        <w:trPr>
          <w:trHeight w:val="1340"/>
        </w:trPr>
        <w:tc>
          <w:tcPr>
            <w:tcW w:w="406" w:type="pct"/>
            <w:shd w:val="clear" w:color="auto" w:fill="auto"/>
          </w:tcPr>
          <w:p w:rsidR="00C12487" w:rsidRPr="00712022" w:rsidRDefault="00C12487" w:rsidP="00137177">
            <w:pPr>
              <w:pStyle w:val="Table"/>
              <w:numPr>
                <w:ilvl w:val="0"/>
                <w:numId w:val="14"/>
              </w:numPr>
            </w:pPr>
          </w:p>
        </w:tc>
        <w:tc>
          <w:tcPr>
            <w:tcW w:w="1384" w:type="pct"/>
            <w:shd w:val="clear" w:color="auto" w:fill="auto"/>
          </w:tcPr>
          <w:p w:rsidR="00C12487" w:rsidRDefault="00C12487" w:rsidP="008E2734">
            <w:pPr>
              <w:pStyle w:val="Table"/>
            </w:pPr>
            <w:r>
              <w:t xml:space="preserve">Define </w:t>
            </w:r>
            <w:r w:rsidR="00E80B47">
              <w:t xml:space="preserve">data flow and trigger event/schedule </w:t>
            </w:r>
            <w:r>
              <w:t>for non-BioloMICS participants</w:t>
            </w:r>
          </w:p>
        </w:tc>
        <w:tc>
          <w:tcPr>
            <w:tcW w:w="1882" w:type="pct"/>
            <w:shd w:val="clear" w:color="auto" w:fill="auto"/>
          </w:tcPr>
          <w:p w:rsidR="00C12487" w:rsidRDefault="00C12487" w:rsidP="009608B5">
            <w:pPr>
              <w:pStyle w:val="Tablebullet"/>
              <w:numPr>
                <w:ilvl w:val="0"/>
                <w:numId w:val="0"/>
              </w:numPr>
            </w:pPr>
            <w:r>
              <w:t>Collaborative effort involving:</w:t>
            </w:r>
          </w:p>
          <w:p w:rsidR="00C12487" w:rsidRDefault="00C12487" w:rsidP="00137177">
            <w:pPr>
              <w:pStyle w:val="Tablebullet"/>
            </w:pPr>
            <w:r>
              <w:t>ALA Architect</w:t>
            </w:r>
          </w:p>
          <w:p w:rsidR="00C12487" w:rsidRDefault="00E80B47" w:rsidP="00137177">
            <w:pPr>
              <w:pStyle w:val="Tablebullet"/>
            </w:pPr>
            <w:r>
              <w:t xml:space="preserve"> Institution IT staff</w:t>
            </w:r>
            <w:r w:rsidR="00C12487">
              <w:t>ALA Data Analyst</w:t>
            </w:r>
          </w:p>
        </w:tc>
        <w:tc>
          <w:tcPr>
            <w:tcW w:w="1329" w:type="pct"/>
            <w:shd w:val="clear" w:color="auto" w:fill="auto"/>
          </w:tcPr>
          <w:p w:rsidR="00C12487" w:rsidRDefault="00C12487" w:rsidP="009608B5">
            <w:pPr>
              <w:pStyle w:val="Table"/>
            </w:pPr>
            <w:r>
              <w:t>Activ</w:t>
            </w:r>
            <w:r w:rsidR="008E2734">
              <w:t>ity Model</w:t>
            </w:r>
          </w:p>
        </w:tc>
      </w:tr>
      <w:tr w:rsidR="00C12487" w:rsidRPr="00581699" w:rsidTr="00D63976">
        <w:trPr>
          <w:trHeight w:val="1340"/>
        </w:trPr>
        <w:tc>
          <w:tcPr>
            <w:tcW w:w="406" w:type="pct"/>
            <w:shd w:val="clear" w:color="auto" w:fill="auto"/>
          </w:tcPr>
          <w:p w:rsidR="00C12487" w:rsidRPr="00712022" w:rsidRDefault="00C12487" w:rsidP="00137177">
            <w:pPr>
              <w:pStyle w:val="Table"/>
              <w:numPr>
                <w:ilvl w:val="0"/>
                <w:numId w:val="14"/>
              </w:numPr>
            </w:pPr>
          </w:p>
        </w:tc>
        <w:tc>
          <w:tcPr>
            <w:tcW w:w="1384" w:type="pct"/>
            <w:shd w:val="clear" w:color="auto" w:fill="auto"/>
          </w:tcPr>
          <w:p w:rsidR="00C12487" w:rsidRPr="00581699" w:rsidRDefault="00C12487" w:rsidP="009608B5">
            <w:pPr>
              <w:pStyle w:val="Table"/>
            </w:pPr>
            <w:r>
              <w:t>Define interface for non-BioloMICS participants</w:t>
            </w:r>
          </w:p>
        </w:tc>
        <w:tc>
          <w:tcPr>
            <w:tcW w:w="1882" w:type="pct"/>
            <w:shd w:val="clear" w:color="auto" w:fill="auto"/>
          </w:tcPr>
          <w:p w:rsidR="00E80B47" w:rsidRDefault="00E80B47" w:rsidP="00E80B47">
            <w:pPr>
              <w:pStyle w:val="Tablebullet"/>
              <w:numPr>
                <w:ilvl w:val="0"/>
                <w:numId w:val="0"/>
              </w:numPr>
            </w:pPr>
            <w:r>
              <w:t>ALA Architect, Institution IT staff and ALA Data Analyst define:</w:t>
            </w:r>
          </w:p>
          <w:p w:rsidR="00E80B47" w:rsidRDefault="00E80B47" w:rsidP="00137177">
            <w:pPr>
              <w:pStyle w:val="Tablebullet"/>
            </w:pPr>
            <w:r>
              <w:t>Payload</w:t>
            </w:r>
          </w:p>
          <w:p w:rsidR="00E80B47" w:rsidRDefault="00E80B47" w:rsidP="00137177">
            <w:pPr>
              <w:pStyle w:val="Tablebullet"/>
            </w:pPr>
            <w:r>
              <w:t>Transport mechanism</w:t>
            </w:r>
          </w:p>
          <w:p w:rsidR="00C12487" w:rsidRDefault="00E80B47" w:rsidP="009608B5">
            <w:pPr>
              <w:pStyle w:val="Tablebullet"/>
            </w:pPr>
            <w:r w:rsidRPr="00E80B47">
              <w:t>Any data conversion/mapping required to be performed by ALA during the mobilisation process</w:t>
            </w:r>
          </w:p>
        </w:tc>
        <w:tc>
          <w:tcPr>
            <w:tcW w:w="1329" w:type="pct"/>
            <w:shd w:val="clear" w:color="auto" w:fill="auto"/>
          </w:tcPr>
          <w:p w:rsidR="00C12487" w:rsidRDefault="00C12487" w:rsidP="009608B5">
            <w:pPr>
              <w:pStyle w:val="Table"/>
            </w:pPr>
            <w:r>
              <w:t>Message Definition</w:t>
            </w:r>
          </w:p>
        </w:tc>
      </w:tr>
      <w:tr w:rsidR="00C12487" w:rsidRPr="00581699" w:rsidTr="00D63976">
        <w:trPr>
          <w:trHeight w:val="1340"/>
        </w:trPr>
        <w:tc>
          <w:tcPr>
            <w:tcW w:w="406" w:type="pct"/>
            <w:shd w:val="clear" w:color="auto" w:fill="auto"/>
          </w:tcPr>
          <w:p w:rsidR="00C12487" w:rsidRPr="00712022" w:rsidRDefault="00C12487" w:rsidP="00137177">
            <w:pPr>
              <w:pStyle w:val="Table"/>
              <w:numPr>
                <w:ilvl w:val="0"/>
                <w:numId w:val="14"/>
              </w:numPr>
            </w:pPr>
          </w:p>
        </w:tc>
        <w:tc>
          <w:tcPr>
            <w:tcW w:w="1384" w:type="pct"/>
            <w:shd w:val="clear" w:color="auto" w:fill="auto"/>
          </w:tcPr>
          <w:p w:rsidR="00C12487" w:rsidRDefault="00C12487" w:rsidP="00D63976">
            <w:pPr>
              <w:pStyle w:val="Table"/>
            </w:pPr>
            <w:r>
              <w:t xml:space="preserve">Develop </w:t>
            </w:r>
            <w:r w:rsidR="00D63976">
              <w:t xml:space="preserve">data mobilisation </w:t>
            </w:r>
            <w:r>
              <w:t>component for non-BioloMICS participants</w:t>
            </w:r>
          </w:p>
        </w:tc>
        <w:tc>
          <w:tcPr>
            <w:tcW w:w="1882" w:type="pct"/>
            <w:shd w:val="clear" w:color="auto" w:fill="auto"/>
          </w:tcPr>
          <w:p w:rsidR="00C12487" w:rsidRDefault="002E7859" w:rsidP="002E7859">
            <w:pPr>
              <w:pStyle w:val="Tablebullet"/>
              <w:numPr>
                <w:ilvl w:val="0"/>
                <w:numId w:val="0"/>
              </w:numPr>
            </w:pPr>
            <w:r>
              <w:t xml:space="preserve">ALA Technical Lead develops service that implements the Activity Model and Message Definition, and stores information </w:t>
            </w:r>
            <w:r w:rsidR="00D63976">
              <w:t>ready for use in AMRiN and ALA.</w:t>
            </w:r>
          </w:p>
        </w:tc>
        <w:tc>
          <w:tcPr>
            <w:tcW w:w="1329" w:type="pct"/>
            <w:shd w:val="clear" w:color="auto" w:fill="auto"/>
          </w:tcPr>
          <w:p w:rsidR="00C12487" w:rsidRPr="00581699" w:rsidRDefault="00D63976" w:rsidP="009608B5">
            <w:pPr>
              <w:pStyle w:val="Table"/>
            </w:pPr>
            <w:r>
              <w:t>AMRiN/ALA Data Mobilisation</w:t>
            </w:r>
            <w:r w:rsidR="002E7859">
              <w:t xml:space="preserve"> Component</w:t>
            </w:r>
          </w:p>
        </w:tc>
      </w:tr>
    </w:tbl>
    <w:p w:rsidR="00C12487" w:rsidRPr="00C46D22" w:rsidRDefault="00C12487" w:rsidP="00C46D22">
      <w:pPr>
        <w:pStyle w:val="Body"/>
      </w:pPr>
    </w:p>
    <w:p w:rsidR="00362F6C" w:rsidRDefault="00AE3BF8" w:rsidP="00362F6C">
      <w:pPr>
        <w:pStyle w:val="Heading2"/>
      </w:pPr>
      <w:r>
        <w:br w:type="page"/>
      </w:r>
      <w:bookmarkStart w:id="25" w:name="_Toc283724354"/>
      <w:r w:rsidR="00362F6C">
        <w:t>Implement Each CHACM Member Institution</w:t>
      </w:r>
      <w:bookmarkEnd w:id="25"/>
    </w:p>
    <w:p w:rsidR="00631633" w:rsidRPr="007F6E9A" w:rsidRDefault="00631633" w:rsidP="00631633">
      <w:pPr>
        <w:pStyle w:val="Body"/>
      </w:pPr>
      <w:r w:rsidRPr="009365F5">
        <w:t>The activities summarised below are repeated for each Pilot Site.  Detailed activity is documented in a customised implementation plan, which is developed with each participant.  The customised plan is based on the “Standard Implementation Plan”, available at &lt;link&gt;.</w:t>
      </w:r>
    </w:p>
    <w:p w:rsidR="00C97753" w:rsidRDefault="00C97753" w:rsidP="00C97753">
      <w:pPr>
        <w:pStyle w:val="Captiontable"/>
      </w:pPr>
      <w:r>
        <w:t xml:space="preserve">Table </w:t>
      </w:r>
      <w:r w:rsidR="006C5EE8">
        <w:fldChar w:fldCharType="begin"/>
      </w:r>
      <w:r w:rsidR="00517B97">
        <w:instrText xml:space="preserve"> SEQ Table \* ARABIC </w:instrText>
      </w:r>
      <w:r w:rsidR="006C5EE8">
        <w:fldChar w:fldCharType="separate"/>
      </w:r>
      <w:r w:rsidR="00DC6318">
        <w:rPr>
          <w:noProof/>
        </w:rPr>
        <w:t>6</w:t>
      </w:r>
      <w:r w:rsidR="006C5EE8">
        <w:fldChar w:fldCharType="end"/>
      </w:r>
      <w:r>
        <w:t xml:space="preserve"> Repeated Implementation process</w:t>
      </w:r>
    </w:p>
    <w:tbl>
      <w:tblPr>
        <w:tblW w:w="0" w:type="auto"/>
        <w:tblBorders>
          <w:bottom w:val="single" w:sz="4" w:space="0" w:color="808080"/>
          <w:insideH w:val="single" w:sz="4" w:space="0" w:color="808080"/>
        </w:tblBorders>
        <w:tblLook w:val="0000"/>
      </w:tblPr>
      <w:tblGrid>
        <w:gridCol w:w="753"/>
        <w:gridCol w:w="1234"/>
        <w:gridCol w:w="4776"/>
        <w:gridCol w:w="2518"/>
      </w:tblGrid>
      <w:tr w:rsidR="006879D9" w:rsidRPr="00712022">
        <w:trPr>
          <w:trHeight w:val="240"/>
          <w:tblHeader/>
        </w:trPr>
        <w:tc>
          <w:tcPr>
            <w:tcW w:w="0" w:type="auto"/>
            <w:shd w:val="clear" w:color="auto" w:fill="D9D9D9"/>
          </w:tcPr>
          <w:p w:rsidR="004C5549" w:rsidRPr="00712022" w:rsidRDefault="004C5549" w:rsidP="009608B5">
            <w:pPr>
              <w:pStyle w:val="Tablehead"/>
            </w:pPr>
            <w:r>
              <w:t>Stage</w:t>
            </w:r>
          </w:p>
        </w:tc>
        <w:tc>
          <w:tcPr>
            <w:tcW w:w="0" w:type="auto"/>
            <w:shd w:val="clear" w:color="auto" w:fill="D9D9D9"/>
          </w:tcPr>
          <w:p w:rsidR="004C5549" w:rsidRPr="00712022" w:rsidRDefault="004C5549" w:rsidP="009608B5">
            <w:pPr>
              <w:pStyle w:val="Tablehead"/>
            </w:pPr>
            <w:r w:rsidRPr="00712022">
              <w:t>What</w:t>
            </w:r>
          </w:p>
        </w:tc>
        <w:tc>
          <w:tcPr>
            <w:tcW w:w="0" w:type="auto"/>
            <w:shd w:val="clear" w:color="auto" w:fill="D9D9D9"/>
          </w:tcPr>
          <w:p w:rsidR="004C5549" w:rsidRPr="00712022" w:rsidRDefault="004C5549" w:rsidP="009608B5">
            <w:pPr>
              <w:pStyle w:val="Tablehead"/>
            </w:pPr>
            <w:r w:rsidRPr="00712022">
              <w:t>How</w:t>
            </w:r>
          </w:p>
        </w:tc>
        <w:tc>
          <w:tcPr>
            <w:tcW w:w="0" w:type="auto"/>
            <w:shd w:val="clear" w:color="auto" w:fill="D9D9D9"/>
          </w:tcPr>
          <w:p w:rsidR="004C5549" w:rsidRPr="00712022" w:rsidRDefault="004C5549" w:rsidP="009608B5">
            <w:pPr>
              <w:pStyle w:val="Tablehead"/>
            </w:pPr>
            <w:r w:rsidRPr="00712022">
              <w:t>Output</w:t>
            </w:r>
          </w:p>
        </w:tc>
      </w:tr>
      <w:tr w:rsidR="006879D9" w:rsidRPr="00581699">
        <w:trPr>
          <w:trHeight w:val="1340"/>
        </w:trPr>
        <w:tc>
          <w:tcPr>
            <w:tcW w:w="0" w:type="auto"/>
            <w:shd w:val="clear" w:color="auto" w:fill="auto"/>
          </w:tcPr>
          <w:p w:rsidR="004C5549" w:rsidRPr="00712022" w:rsidRDefault="004C5549" w:rsidP="00137177">
            <w:pPr>
              <w:pStyle w:val="Table"/>
              <w:numPr>
                <w:ilvl w:val="0"/>
                <w:numId w:val="17"/>
              </w:numPr>
            </w:pPr>
          </w:p>
        </w:tc>
        <w:tc>
          <w:tcPr>
            <w:tcW w:w="0" w:type="auto"/>
            <w:shd w:val="clear" w:color="auto" w:fill="auto"/>
          </w:tcPr>
          <w:p w:rsidR="004C5549" w:rsidRDefault="004C5549" w:rsidP="009608B5">
            <w:pPr>
              <w:pStyle w:val="Table"/>
            </w:pPr>
            <w:r>
              <w:t>Plan</w:t>
            </w:r>
          </w:p>
        </w:tc>
        <w:tc>
          <w:tcPr>
            <w:tcW w:w="0" w:type="auto"/>
            <w:shd w:val="clear" w:color="auto" w:fill="auto"/>
          </w:tcPr>
          <w:p w:rsidR="004C5549" w:rsidRPr="001D3ADC" w:rsidRDefault="004C5549" w:rsidP="004C5549">
            <w:pPr>
              <w:pStyle w:val="Table"/>
            </w:pPr>
            <w:r w:rsidRPr="001D3ADC">
              <w:t>Initial planning meeting to:</w:t>
            </w:r>
          </w:p>
          <w:p w:rsidR="004C5549" w:rsidRPr="001D3ADC" w:rsidRDefault="004C5549" w:rsidP="004C5549">
            <w:pPr>
              <w:pStyle w:val="Tablebullet"/>
            </w:pPr>
            <w:r w:rsidRPr="001D3ADC">
              <w:t>identify implementation issues, eg firewalls</w:t>
            </w:r>
          </w:p>
          <w:p w:rsidR="004C5549" w:rsidRPr="001D3ADC" w:rsidRDefault="004C5549" w:rsidP="004C5549">
            <w:pPr>
              <w:pStyle w:val="Tablebullet"/>
            </w:pPr>
            <w:r w:rsidRPr="001D3ADC">
              <w:t>agree responsibilities, eg installation of software, data mapping</w:t>
            </w:r>
          </w:p>
          <w:p w:rsidR="001D3ADC" w:rsidRPr="001D3ADC" w:rsidRDefault="001D3ADC" w:rsidP="001D3ADC">
            <w:pPr>
              <w:pStyle w:val="Tablebullet"/>
            </w:pPr>
            <w:r w:rsidRPr="001D3ADC">
              <w:t>agree timings</w:t>
            </w:r>
          </w:p>
          <w:p w:rsidR="001D3ADC" w:rsidRPr="001D3ADC" w:rsidRDefault="001D3ADC" w:rsidP="001D3ADC">
            <w:pPr>
              <w:pStyle w:val="Tablebullet"/>
            </w:pPr>
            <w:r w:rsidRPr="001D3ADC">
              <w:t>develop customised implementation plan.</w:t>
            </w:r>
          </w:p>
          <w:p w:rsidR="001D3ADC" w:rsidRPr="001D3ADC" w:rsidRDefault="001D3ADC" w:rsidP="001D3ADC">
            <w:pPr>
              <w:pStyle w:val="Table"/>
            </w:pPr>
            <w:r w:rsidRPr="001D3ADC">
              <w:t>If the participant is using BioloMICS:</w:t>
            </w:r>
          </w:p>
          <w:p w:rsidR="001D3ADC" w:rsidRPr="001D3ADC" w:rsidRDefault="001D3ADC" w:rsidP="001D3ADC">
            <w:pPr>
              <w:pStyle w:val="Tablebullet"/>
            </w:pPr>
            <w:r w:rsidRPr="001D3ADC">
              <w:t>agree BioloMICS architecture: number and type of licences, users</w:t>
            </w:r>
          </w:p>
          <w:p w:rsidR="004C5549" w:rsidRPr="001D3ADC" w:rsidRDefault="004C5549" w:rsidP="004C5549">
            <w:pPr>
              <w:pStyle w:val="Tablebullet"/>
            </w:pPr>
            <w:r w:rsidRPr="001D3ADC">
              <w:t>review data sets to be migrated to BioloMICS to scope data mapping and migration tasks</w:t>
            </w:r>
          </w:p>
          <w:p w:rsidR="004C5549" w:rsidRDefault="004C5549" w:rsidP="001D3ADC">
            <w:pPr>
              <w:pStyle w:val="Tablebullet"/>
            </w:pPr>
            <w:r w:rsidRPr="001D3ADC">
              <w:t>identify training needs</w:t>
            </w:r>
            <w:r w:rsidR="001D3ADC">
              <w:t>.</w:t>
            </w:r>
          </w:p>
        </w:tc>
        <w:tc>
          <w:tcPr>
            <w:tcW w:w="0" w:type="auto"/>
            <w:shd w:val="clear" w:color="auto" w:fill="auto"/>
          </w:tcPr>
          <w:p w:rsidR="004C5549" w:rsidRDefault="001D3ADC" w:rsidP="004C5549">
            <w:pPr>
              <w:pStyle w:val="Table"/>
            </w:pPr>
            <w:r>
              <w:t>Participant</w:t>
            </w:r>
            <w:r w:rsidR="004C5549">
              <w:t>-Specific Implementation Plan</w:t>
            </w:r>
          </w:p>
        </w:tc>
      </w:tr>
      <w:tr w:rsidR="00631633" w:rsidRPr="00581699">
        <w:trPr>
          <w:trHeight w:val="1340"/>
        </w:trPr>
        <w:tc>
          <w:tcPr>
            <w:tcW w:w="0" w:type="auto"/>
            <w:shd w:val="clear" w:color="auto" w:fill="auto"/>
          </w:tcPr>
          <w:p w:rsidR="00631633" w:rsidRPr="00712022" w:rsidRDefault="00631633" w:rsidP="00137177">
            <w:pPr>
              <w:pStyle w:val="Table"/>
              <w:numPr>
                <w:ilvl w:val="0"/>
                <w:numId w:val="17"/>
              </w:numPr>
            </w:pPr>
          </w:p>
        </w:tc>
        <w:tc>
          <w:tcPr>
            <w:tcW w:w="0" w:type="auto"/>
            <w:shd w:val="clear" w:color="auto" w:fill="auto"/>
          </w:tcPr>
          <w:p w:rsidR="00631633" w:rsidRPr="001D3ADC" w:rsidRDefault="00631633" w:rsidP="006879D9">
            <w:pPr>
              <w:pStyle w:val="Table"/>
            </w:pPr>
            <w:r>
              <w:t xml:space="preserve">Map </w:t>
            </w:r>
            <w:r w:rsidR="006879D9">
              <w:t>Data</w:t>
            </w:r>
          </w:p>
        </w:tc>
        <w:tc>
          <w:tcPr>
            <w:tcW w:w="0" w:type="auto"/>
            <w:shd w:val="clear" w:color="auto" w:fill="auto"/>
          </w:tcPr>
          <w:p w:rsidR="00631633" w:rsidRPr="001D3ADC" w:rsidRDefault="006879D9" w:rsidP="00631633">
            <w:pPr>
              <w:pStyle w:val="Table"/>
            </w:pPr>
            <w:r>
              <w:t xml:space="preserve">Finalise data mappings in accordance with </w:t>
            </w:r>
            <w:r w:rsidR="00631633" w:rsidRPr="001D3ADC">
              <w:t>the Rollout Schedule and Participant-Specific Implementation Plan:</w:t>
            </w:r>
          </w:p>
          <w:p w:rsidR="00631633" w:rsidRPr="001D3ADC" w:rsidRDefault="00631633" w:rsidP="004C5549">
            <w:pPr>
              <w:pStyle w:val="Tablebullet"/>
            </w:pPr>
            <w:r w:rsidRPr="001D3ADC">
              <w:t>Advise and assist  with data mapping</w:t>
            </w:r>
          </w:p>
        </w:tc>
        <w:tc>
          <w:tcPr>
            <w:tcW w:w="0" w:type="auto"/>
            <w:shd w:val="clear" w:color="auto" w:fill="auto"/>
          </w:tcPr>
          <w:p w:rsidR="00631633" w:rsidRDefault="00631633" w:rsidP="00631633">
            <w:pPr>
              <w:pStyle w:val="Table"/>
            </w:pPr>
            <w:r>
              <w:t>Participant-Specific Data Mapping</w:t>
            </w:r>
          </w:p>
        </w:tc>
      </w:tr>
      <w:tr w:rsidR="006879D9" w:rsidRPr="00581699">
        <w:trPr>
          <w:trHeight w:val="1340"/>
        </w:trPr>
        <w:tc>
          <w:tcPr>
            <w:tcW w:w="0" w:type="auto"/>
            <w:shd w:val="clear" w:color="auto" w:fill="auto"/>
          </w:tcPr>
          <w:p w:rsidR="004C5549" w:rsidRPr="00712022" w:rsidRDefault="004C5549" w:rsidP="00137177">
            <w:pPr>
              <w:pStyle w:val="Table"/>
              <w:numPr>
                <w:ilvl w:val="0"/>
                <w:numId w:val="17"/>
              </w:numPr>
            </w:pPr>
          </w:p>
        </w:tc>
        <w:tc>
          <w:tcPr>
            <w:tcW w:w="0" w:type="auto"/>
            <w:shd w:val="clear" w:color="auto" w:fill="auto"/>
          </w:tcPr>
          <w:p w:rsidR="004C5549" w:rsidRPr="001D3ADC" w:rsidRDefault="004C5549" w:rsidP="009608B5">
            <w:pPr>
              <w:pStyle w:val="Table"/>
            </w:pPr>
            <w:r w:rsidRPr="001D3ADC">
              <w:t>Implement</w:t>
            </w:r>
          </w:p>
        </w:tc>
        <w:tc>
          <w:tcPr>
            <w:tcW w:w="0" w:type="auto"/>
            <w:shd w:val="clear" w:color="auto" w:fill="auto"/>
          </w:tcPr>
          <w:p w:rsidR="004C5549" w:rsidRPr="001D3ADC" w:rsidRDefault="004C5549" w:rsidP="004C5549">
            <w:pPr>
              <w:pStyle w:val="Table"/>
            </w:pPr>
            <w:r w:rsidRPr="001D3ADC">
              <w:t xml:space="preserve">Implement in accordance with the </w:t>
            </w:r>
            <w:r w:rsidR="001D3ADC" w:rsidRPr="001D3ADC">
              <w:t>Rollout Schedule and Participant-Specific Implementation Plan</w:t>
            </w:r>
            <w:r w:rsidRPr="001D3ADC">
              <w:t>:</w:t>
            </w:r>
          </w:p>
          <w:p w:rsidR="001D3ADC" w:rsidRPr="001D3ADC" w:rsidRDefault="001D3ADC" w:rsidP="004C5549">
            <w:pPr>
              <w:pStyle w:val="Tablebullet"/>
            </w:pPr>
            <w:r w:rsidRPr="001D3ADC">
              <w:t>Support development and testing activity</w:t>
            </w:r>
          </w:p>
          <w:p w:rsidR="001D3ADC" w:rsidRPr="001D3ADC" w:rsidRDefault="001D3ADC" w:rsidP="001D3ADC">
            <w:pPr>
              <w:pStyle w:val="Tablebullet"/>
              <w:numPr>
                <w:ilvl w:val="0"/>
                <w:numId w:val="0"/>
              </w:numPr>
              <w:ind w:left="170" w:hanging="170"/>
            </w:pPr>
            <w:r w:rsidRPr="001D3ADC">
              <w:t>If the participant is using BioloMICS:</w:t>
            </w:r>
          </w:p>
          <w:p w:rsidR="001D3ADC" w:rsidRPr="001D3ADC" w:rsidRDefault="001D3ADC" w:rsidP="001D3ADC">
            <w:pPr>
              <w:pStyle w:val="Tablebullet"/>
            </w:pPr>
            <w:r w:rsidRPr="001D3ADC">
              <w:t>assist with data migration, including data mapping</w:t>
            </w:r>
          </w:p>
          <w:p w:rsidR="004C5549" w:rsidRPr="001D3ADC" w:rsidRDefault="004C5549" w:rsidP="004C5549">
            <w:pPr>
              <w:pStyle w:val="Tablebullet"/>
            </w:pPr>
            <w:r w:rsidRPr="001D3ADC">
              <w:t>install software as necessary (local IT staff may chose to do this)</w:t>
            </w:r>
          </w:p>
          <w:p w:rsidR="004C5549" w:rsidRPr="001D3ADC" w:rsidRDefault="004C5549" w:rsidP="004C5549">
            <w:pPr>
              <w:pStyle w:val="Tablebullet"/>
            </w:pPr>
            <w:r w:rsidRPr="001D3ADC">
              <w:t>create database tables as necessary (local data manager may chose to do this)</w:t>
            </w:r>
          </w:p>
          <w:p w:rsidR="004C5549" w:rsidRPr="001D3ADC" w:rsidRDefault="004C5549" w:rsidP="00137177">
            <w:pPr>
              <w:pStyle w:val="Tablebullet"/>
            </w:pPr>
            <w:r w:rsidRPr="001D3ADC">
              <w:t>provide training.</w:t>
            </w:r>
          </w:p>
        </w:tc>
        <w:tc>
          <w:tcPr>
            <w:tcW w:w="0" w:type="auto"/>
            <w:shd w:val="clear" w:color="auto" w:fill="auto"/>
          </w:tcPr>
          <w:p w:rsidR="004C5549" w:rsidRPr="00581699" w:rsidRDefault="001D3ADC" w:rsidP="009608B5">
            <w:pPr>
              <w:pStyle w:val="Table"/>
            </w:pPr>
            <w:r>
              <w:t>Participant</w:t>
            </w:r>
            <w:r w:rsidR="004C5549">
              <w:t xml:space="preserve"> Implementation</w:t>
            </w:r>
          </w:p>
        </w:tc>
      </w:tr>
    </w:tbl>
    <w:p w:rsidR="004C5549" w:rsidRPr="00C46D22" w:rsidRDefault="004C5549" w:rsidP="00C46D22">
      <w:pPr>
        <w:pStyle w:val="Body"/>
      </w:pPr>
    </w:p>
    <w:p w:rsidR="0031241E" w:rsidRDefault="00362F6C" w:rsidP="00843FCB">
      <w:pPr>
        <w:pStyle w:val="Heading1"/>
      </w:pPr>
      <w:r>
        <w:br w:type="page"/>
      </w:r>
      <w:bookmarkStart w:id="26" w:name="_Toc283724355"/>
      <w:r w:rsidR="0031241E">
        <w:t>Project Operation</w:t>
      </w:r>
      <w:bookmarkEnd w:id="26"/>
    </w:p>
    <w:p w:rsidR="0031241E" w:rsidRDefault="0031241E" w:rsidP="0031241E">
      <w:pPr>
        <w:pStyle w:val="Body"/>
      </w:pPr>
      <w:r>
        <w:t>The project will use the same tools and processes as other ALA components</w:t>
      </w:r>
      <w:r w:rsidR="00832C4D">
        <w:t>.</w:t>
      </w:r>
    </w:p>
    <w:p w:rsidR="00160892" w:rsidRDefault="00231F6C" w:rsidP="00843FCB">
      <w:pPr>
        <w:pStyle w:val="Heading2"/>
      </w:pPr>
      <w:bookmarkStart w:id="27" w:name="_Toc283724356"/>
      <w:r>
        <w:t>Quality and Configuration Management</w:t>
      </w:r>
      <w:bookmarkEnd w:id="27"/>
    </w:p>
    <w:p w:rsidR="00A005F8" w:rsidRDefault="00A005F8" w:rsidP="00E5611E">
      <w:pPr>
        <w:pStyle w:val="Bullet"/>
        <w:numPr>
          <w:ilvl w:val="0"/>
          <w:numId w:val="1"/>
        </w:numPr>
      </w:pPr>
      <w:r>
        <w:t xml:space="preserve">Final versions of all products are published through </w:t>
      </w:r>
      <w:hyperlink r:id="rId17" w:history="1">
        <w:r w:rsidRPr="003D392A">
          <w:rPr>
            <w:rStyle w:val="Hyperlink"/>
          </w:rPr>
          <w:t>http://www.ala.org.au/</w:t>
        </w:r>
      </w:hyperlink>
    </w:p>
    <w:p w:rsidR="00E5611E" w:rsidRDefault="00E5611E" w:rsidP="00E5611E">
      <w:pPr>
        <w:pStyle w:val="Bullet"/>
        <w:numPr>
          <w:ilvl w:val="0"/>
          <w:numId w:val="1"/>
        </w:numPr>
      </w:pPr>
      <w:r>
        <w:t xml:space="preserve">Plans and related material managed through </w:t>
      </w:r>
      <w:r w:rsidR="00FF60E1">
        <w:t xml:space="preserve">Google docs and </w:t>
      </w:r>
      <w:r>
        <w:t>CSIRO fileshare</w:t>
      </w:r>
    </w:p>
    <w:p w:rsidR="00E5611E" w:rsidRDefault="00E5611E" w:rsidP="00E5611E">
      <w:pPr>
        <w:pStyle w:val="Bullet"/>
        <w:numPr>
          <w:ilvl w:val="0"/>
          <w:numId w:val="1"/>
        </w:numPr>
      </w:pPr>
      <w:r>
        <w:t>Design, code and test material managed through the AtlasLivingOz wiki, using the “Development” processes</w:t>
      </w:r>
    </w:p>
    <w:p w:rsidR="00E5611E" w:rsidRDefault="00E5611E" w:rsidP="00E5611E">
      <w:pPr>
        <w:pStyle w:val="Bullet"/>
        <w:numPr>
          <w:ilvl w:val="0"/>
          <w:numId w:val="1"/>
        </w:numPr>
      </w:pPr>
      <w:r>
        <w:t>Production issues managed through the AtlasLivingOz wiki, using the “Service Desk” processes.</w:t>
      </w:r>
    </w:p>
    <w:p w:rsidR="00E5611E" w:rsidRDefault="00104ECA" w:rsidP="0031241E">
      <w:pPr>
        <w:pStyle w:val="Bullet"/>
        <w:numPr>
          <w:ilvl w:val="0"/>
          <w:numId w:val="1"/>
        </w:numPr>
      </w:pPr>
      <w:r>
        <w:t>Documents and other configurable items</w:t>
      </w:r>
      <w:r w:rsidR="00E5611E">
        <w:t xml:space="preserve"> </w:t>
      </w:r>
      <w:r>
        <w:t>that need to be distributed wi</w:t>
      </w:r>
      <w:r w:rsidR="00E5611E">
        <w:t xml:space="preserve">th </w:t>
      </w:r>
      <w:r>
        <w:t xml:space="preserve">stakeholders </w:t>
      </w:r>
      <w:r w:rsidR="00E5611E">
        <w:t>will be emailed directly, or made available through Google Docs.</w:t>
      </w:r>
    </w:p>
    <w:p w:rsidR="00231F6C" w:rsidRDefault="0031241E" w:rsidP="00843FCB">
      <w:pPr>
        <w:pStyle w:val="Heading2"/>
      </w:pPr>
      <w:bookmarkStart w:id="28" w:name="_Toc283724357"/>
      <w:r>
        <w:t>Communication Management</w:t>
      </w:r>
      <w:bookmarkEnd w:id="28"/>
    </w:p>
    <w:p w:rsidR="0031241E" w:rsidRDefault="0031241E" w:rsidP="00E5611E">
      <w:pPr>
        <w:pStyle w:val="Body"/>
      </w:pPr>
      <w:r>
        <w:t>Document and information exchange:</w:t>
      </w:r>
    </w:p>
    <w:p w:rsidR="00104ECA" w:rsidRDefault="0031241E" w:rsidP="0031241E">
      <w:pPr>
        <w:pStyle w:val="Bullet"/>
      </w:pPr>
      <w:r>
        <w:t xml:space="preserve">within the ALA team will </w:t>
      </w:r>
      <w:r w:rsidR="00D5616A">
        <w:t>rely</w:t>
      </w:r>
      <w:r>
        <w:t xml:space="preserve"> on email, AtlasLivingOz wiki</w:t>
      </w:r>
      <w:r w:rsidR="00FF60E1">
        <w:t>, Google docs</w:t>
      </w:r>
      <w:r>
        <w:t xml:space="preserve"> and CSIRO fileshare.</w:t>
      </w:r>
    </w:p>
    <w:p w:rsidR="0031241E" w:rsidRDefault="0031241E" w:rsidP="0031241E">
      <w:pPr>
        <w:pStyle w:val="Bullet"/>
      </w:pPr>
      <w:r>
        <w:t xml:space="preserve">between </w:t>
      </w:r>
      <w:r w:rsidR="00D5616A">
        <w:t>ALA and CHACM will rely</w:t>
      </w:r>
      <w:r>
        <w:t xml:space="preserve"> on email</w:t>
      </w:r>
    </w:p>
    <w:p w:rsidR="0031241E" w:rsidRDefault="0031241E" w:rsidP="0031241E">
      <w:pPr>
        <w:pStyle w:val="Bullet"/>
      </w:pPr>
      <w:r>
        <w:t xml:space="preserve">between ALA and </w:t>
      </w:r>
      <w:r w:rsidR="00731897">
        <w:t xml:space="preserve">participant </w:t>
      </w:r>
      <w:r>
        <w:t xml:space="preserve">institutions will </w:t>
      </w:r>
      <w:r w:rsidR="00D5616A">
        <w:t>rely</w:t>
      </w:r>
      <w:r>
        <w:t xml:space="preserve"> on email, telephone and site visits.</w:t>
      </w:r>
    </w:p>
    <w:p w:rsidR="0031241E" w:rsidRDefault="0031241E" w:rsidP="0031241E">
      <w:pPr>
        <w:pStyle w:val="Bullet"/>
      </w:pPr>
      <w:r>
        <w:t xml:space="preserve">between ALA and Bio-Aware will </w:t>
      </w:r>
      <w:r w:rsidR="00D5616A">
        <w:t>rely on</w:t>
      </w:r>
      <w:r>
        <w:t xml:space="preserve"> email</w:t>
      </w:r>
      <w:r w:rsidR="006A4009">
        <w:t xml:space="preserve"> and</w:t>
      </w:r>
      <w:r w:rsidR="00731897">
        <w:t xml:space="preserve"> telephone</w:t>
      </w:r>
      <w:r>
        <w:t>.</w:t>
      </w:r>
    </w:p>
    <w:p w:rsidR="0031241E" w:rsidRDefault="0031241E" w:rsidP="00843FCB">
      <w:pPr>
        <w:pStyle w:val="Heading2"/>
      </w:pPr>
      <w:bookmarkStart w:id="29" w:name="_Toc283724358"/>
      <w:r>
        <w:t>Reporting</w:t>
      </w:r>
      <w:bookmarkEnd w:id="29"/>
    </w:p>
    <w:p w:rsidR="00D75A5B" w:rsidRDefault="00104ECA" w:rsidP="0031241E">
      <w:pPr>
        <w:pStyle w:val="Bullet"/>
        <w:numPr>
          <w:ilvl w:val="0"/>
          <w:numId w:val="1"/>
        </w:numPr>
      </w:pPr>
      <w:r>
        <w:t xml:space="preserve">Project Manager will make </w:t>
      </w:r>
      <w:r w:rsidR="0031241E">
        <w:t xml:space="preserve">monthly </w:t>
      </w:r>
      <w:r>
        <w:t>Status R</w:t>
      </w:r>
      <w:r w:rsidR="00E5611E">
        <w:t>eport</w:t>
      </w:r>
      <w:r>
        <w:t>s</w:t>
      </w:r>
      <w:r w:rsidR="00E5611E">
        <w:t xml:space="preserve"> </w:t>
      </w:r>
      <w:r w:rsidR="001E0F60">
        <w:t xml:space="preserve">using standard ALA reporting </w:t>
      </w:r>
      <w:r w:rsidR="00FD7974">
        <w:t>processes</w:t>
      </w:r>
      <w:r w:rsidR="001E0F60">
        <w:t>.</w:t>
      </w:r>
    </w:p>
    <w:p w:rsidR="00E5611E" w:rsidRDefault="00104ECA" w:rsidP="0031241E">
      <w:pPr>
        <w:pStyle w:val="Bullet"/>
        <w:numPr>
          <w:ilvl w:val="0"/>
          <w:numId w:val="1"/>
        </w:numPr>
      </w:pPr>
      <w:r>
        <w:t xml:space="preserve">Project Manager will make </w:t>
      </w:r>
      <w:r w:rsidR="00E5611E">
        <w:t xml:space="preserve">Exception </w:t>
      </w:r>
      <w:r>
        <w:t>R</w:t>
      </w:r>
      <w:r w:rsidR="00E5611E">
        <w:t>eport</w:t>
      </w:r>
      <w:r>
        <w:t>s</w:t>
      </w:r>
      <w:r w:rsidR="00E5611E">
        <w:t xml:space="preserve"> </w:t>
      </w:r>
      <w:r>
        <w:t>immediately to the ALA Program Director.</w:t>
      </w:r>
    </w:p>
    <w:p w:rsidR="00104ECA" w:rsidRDefault="0031241E" w:rsidP="0031241E">
      <w:pPr>
        <w:pStyle w:val="Bullet"/>
        <w:numPr>
          <w:ilvl w:val="0"/>
          <w:numId w:val="1"/>
        </w:numPr>
      </w:pPr>
      <w:r>
        <w:t xml:space="preserve">ALA </w:t>
      </w:r>
      <w:r w:rsidR="00104ECA">
        <w:t>Communications Officer will manage Media Reports and requests and information about ALA generally.</w:t>
      </w:r>
    </w:p>
    <w:p w:rsidR="00D5616A" w:rsidRDefault="00D5616A" w:rsidP="00843FCB">
      <w:pPr>
        <w:pStyle w:val="Heading2"/>
      </w:pPr>
      <w:bookmarkStart w:id="30" w:name="_Toc283724359"/>
      <w:r>
        <w:t>Resources</w:t>
      </w:r>
      <w:bookmarkEnd w:id="30"/>
    </w:p>
    <w:p w:rsidR="00D5616A" w:rsidRDefault="00D5616A" w:rsidP="00D5616A">
      <w:pPr>
        <w:pStyle w:val="Body-stem"/>
      </w:pPr>
      <w:r>
        <w:t xml:space="preserve">ALA will allocate the following resources at least to implementing </w:t>
      </w:r>
      <w:r w:rsidRPr="0016737D">
        <w:t>BioloMICS</w:t>
      </w:r>
      <w:r>
        <w:t>:</w:t>
      </w:r>
    </w:p>
    <w:p w:rsidR="00D5616A" w:rsidRDefault="00D5616A" w:rsidP="00D5616A">
      <w:pPr>
        <w:pStyle w:val="Bullet"/>
      </w:pPr>
      <w:r>
        <w:t>Bryan Kalms—project oversight, implementation analysis, resource management</w:t>
      </w:r>
    </w:p>
    <w:p w:rsidR="00D5616A" w:rsidRDefault="00D5616A" w:rsidP="00D5616A">
      <w:pPr>
        <w:pStyle w:val="Bullet"/>
      </w:pPr>
      <w:r>
        <w:t xml:space="preserve">Nathalie </w:t>
      </w:r>
      <w:r w:rsidRPr="0016737D">
        <w:t>van de Wiele</w:t>
      </w:r>
      <w:r>
        <w:t>—</w:t>
      </w:r>
      <w:r w:rsidRPr="0016737D">
        <w:t>BioloMICS</w:t>
      </w:r>
      <w:r>
        <w:t xml:space="preserve"> specialist, implementation analysis, software installation, data mapping, data migration, user training, user support</w:t>
      </w:r>
    </w:p>
    <w:p w:rsidR="00D5616A" w:rsidRDefault="00D5616A" w:rsidP="00D5616A">
      <w:pPr>
        <w:pStyle w:val="Bullet"/>
      </w:pPr>
      <w:r>
        <w:t>Tania Volk—IT specialist, resolve IT issues, implementation scheduling and management</w:t>
      </w:r>
    </w:p>
    <w:p w:rsidR="00D5616A" w:rsidRDefault="00D5616A" w:rsidP="00832C4D">
      <w:pPr>
        <w:pStyle w:val="Bullet"/>
      </w:pPr>
      <w:r>
        <w:t>Bryn Kingsford/Miles Nicholls—data specialists, development of data migration scripts</w:t>
      </w:r>
    </w:p>
    <w:p w:rsidR="00832C4D" w:rsidRPr="00832C4D" w:rsidRDefault="00832C4D" w:rsidP="00832C4D">
      <w:pPr>
        <w:pStyle w:val="Bullet"/>
      </w:pPr>
      <w:r>
        <w:t xml:space="preserve">Matt Branford – </w:t>
      </w:r>
      <w:r w:rsidR="00A005F8">
        <w:t xml:space="preserve">business analysis, </w:t>
      </w:r>
      <w:r>
        <w:t>project management, scheduling, coordination.</w:t>
      </w:r>
    </w:p>
    <w:p w:rsidR="00231F6C" w:rsidRDefault="0075670F" w:rsidP="00843FCB">
      <w:pPr>
        <w:pStyle w:val="Heading2"/>
      </w:pPr>
      <w:bookmarkStart w:id="31" w:name="_Toc283724360"/>
      <w:r>
        <w:t xml:space="preserve">Post-Project - </w:t>
      </w:r>
      <w:r w:rsidR="00231F6C">
        <w:t>Ongoing Operation</w:t>
      </w:r>
      <w:r w:rsidR="00D5616A">
        <w:t xml:space="preserve"> of Delivered Systems</w:t>
      </w:r>
      <w:bookmarkEnd w:id="31"/>
    </w:p>
    <w:p w:rsidR="00D75A5B" w:rsidRDefault="00D75A5B" w:rsidP="00160892">
      <w:pPr>
        <w:pStyle w:val="Body"/>
      </w:pPr>
      <w:r>
        <w:t xml:space="preserve">ALA will provide ongoing support </w:t>
      </w:r>
      <w:r w:rsidR="00E5611E">
        <w:t>until funding expires</w:t>
      </w:r>
      <w:r>
        <w:t xml:space="preserve"> June 2012</w:t>
      </w:r>
      <w:r w:rsidR="00E5611E">
        <w:t xml:space="preserve"> for</w:t>
      </w:r>
      <w:r>
        <w:t>:</w:t>
      </w:r>
    </w:p>
    <w:p w:rsidR="00D5616A" w:rsidRDefault="00EE1DAE" w:rsidP="00D5616A">
      <w:pPr>
        <w:pStyle w:val="Bullet"/>
        <w:numPr>
          <w:ilvl w:val="0"/>
          <w:numId w:val="1"/>
        </w:numPr>
      </w:pPr>
      <w:r>
        <w:t xml:space="preserve">data </w:t>
      </w:r>
      <w:r w:rsidR="00C14A85">
        <w:t>mobilisation</w:t>
      </w:r>
    </w:p>
    <w:p w:rsidR="00D75A5B" w:rsidRDefault="00D75A5B" w:rsidP="00E5611E">
      <w:pPr>
        <w:pStyle w:val="Bullet"/>
        <w:numPr>
          <w:ilvl w:val="0"/>
          <w:numId w:val="1"/>
        </w:numPr>
      </w:pPr>
      <w:r>
        <w:t>AMRiN</w:t>
      </w:r>
      <w:r w:rsidR="00EE1DAE">
        <w:t xml:space="preserve"> (infrastructure and functionality only)</w:t>
      </w:r>
    </w:p>
    <w:p w:rsidR="00E5611E" w:rsidRDefault="00E5611E" w:rsidP="00CB0194">
      <w:pPr>
        <w:pStyle w:val="Bullet"/>
        <w:numPr>
          <w:ilvl w:val="0"/>
          <w:numId w:val="1"/>
        </w:numPr>
      </w:pPr>
      <w:r>
        <w:t>ala.org.au.</w:t>
      </w:r>
    </w:p>
    <w:p w:rsidR="00E5611E" w:rsidRDefault="00E5611E" w:rsidP="00D5616A">
      <w:pPr>
        <w:pStyle w:val="Body"/>
      </w:pPr>
      <w:r w:rsidRPr="00CB0194">
        <w:t xml:space="preserve">Please note that </w:t>
      </w:r>
      <w:r w:rsidR="0031241E" w:rsidRPr="00CB0194">
        <w:t xml:space="preserve">part of ALA Program Activity in 2011 is to </w:t>
      </w:r>
      <w:r w:rsidR="00CB0194" w:rsidRPr="00CB0194">
        <w:t>recommend governance and operation arrangements for operations</w:t>
      </w:r>
      <w:r w:rsidR="0031241E" w:rsidRPr="00CB0194">
        <w:t xml:space="preserve"> </w:t>
      </w:r>
      <w:r w:rsidR="00CB0194" w:rsidRPr="00CB0194">
        <w:t>after</w:t>
      </w:r>
      <w:r w:rsidR="0031241E" w:rsidRPr="00CB0194">
        <w:t xml:space="preserve"> 2012</w:t>
      </w:r>
      <w:r w:rsidR="00CB0194" w:rsidRPr="00CB0194">
        <w:t>.</w:t>
      </w:r>
    </w:p>
    <w:p w:rsidR="00465DF0" w:rsidRDefault="00D75A5B">
      <w:pPr>
        <w:pStyle w:val="Body"/>
      </w:pPr>
      <w:r>
        <w:t>Bio-Aware will provide support under licensed user agreement with each insti</w:t>
      </w:r>
      <w:r w:rsidR="00E5611E">
        <w:t>tu</w:t>
      </w:r>
      <w:r>
        <w:t>tion for</w:t>
      </w:r>
      <w:r w:rsidR="00FE3BAF">
        <w:t xml:space="preserve"> </w:t>
      </w:r>
      <w:r>
        <w:t>BioloMICS</w:t>
      </w:r>
      <w:r w:rsidR="00EE1DAE">
        <w:t xml:space="preserve"> during the currency of those licences.</w:t>
      </w:r>
    </w:p>
    <w:p w:rsidR="001E1BEA" w:rsidRDefault="00EE1DAE" w:rsidP="00EE1DAE">
      <w:pPr>
        <w:pStyle w:val="Bullet"/>
        <w:numPr>
          <w:ilvl w:val="0"/>
          <w:numId w:val="0"/>
        </w:numPr>
      </w:pPr>
      <w:r>
        <w:t xml:space="preserve">CHACM will provide ongoing support for the content of </w:t>
      </w:r>
      <w:r w:rsidRPr="00EE1DAE">
        <w:t>AMRiN</w:t>
      </w:r>
      <w:r>
        <w:t xml:space="preserve">, management of any access controls and all </w:t>
      </w:r>
      <w:r w:rsidRPr="00EE1DAE">
        <w:t>other</w:t>
      </w:r>
      <w:r>
        <w:t xml:space="preserve"> non-infrastructure components.</w:t>
      </w:r>
    </w:p>
    <w:p w:rsidR="00C02693" w:rsidRDefault="00EE1DAE" w:rsidP="00C14A85">
      <w:pPr>
        <w:pStyle w:val="Bullet"/>
        <w:numPr>
          <w:ilvl w:val="0"/>
          <w:numId w:val="0"/>
        </w:numPr>
      </w:pPr>
      <w:r>
        <w:t xml:space="preserve">Individual institutions will remain responsible for future </w:t>
      </w:r>
      <w:r w:rsidR="00036ACC">
        <w:t>licensing</w:t>
      </w:r>
      <w:r>
        <w:t xml:space="preserve"> of </w:t>
      </w:r>
      <w:r w:rsidRPr="00EE1DAE">
        <w:t>BioloMICS</w:t>
      </w:r>
      <w:r>
        <w:t xml:space="preserve"> and the ongoing support of their inst</w:t>
      </w:r>
      <w:r w:rsidR="00B00D7B">
        <w:t>allation, including ongoing supply of data to ALA/</w:t>
      </w:r>
      <w:r w:rsidR="00B00D7B" w:rsidRPr="00B00D7B">
        <w:t>AMRiN</w:t>
      </w:r>
      <w:r w:rsidR="00B00D7B">
        <w:t>.</w:t>
      </w:r>
    </w:p>
    <w:sectPr w:rsidR="00C02693" w:rsidSect="00F51CFC">
      <w:pgSz w:w="11901" w:h="16840"/>
      <w:pgMar w:top="1418" w:right="1418" w:bottom="1418" w:left="1418" w:header="624" w:footer="794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  <wne:toolbarData r:id="rId1"/>
  </wne:toolbars>
  <wne:acds>
    <wne:acd wne:argValue="AgBDAG8AbQBtAGUAbgB0AA==" wne:acdName="acd0" wne:fciIndexBasedOn="0065"/>
    <wne:acd wne:argValue="AgBGAG4AIAB4AHIAZQBmAA==" wne:acdName="acd1" wne:fciIndexBasedOn="0065"/>
    <wne:acd wne:argValue="AgBBAG4AbgBlAHgA" wne:acdName="acd2" wne:fciIndexBasedOn="0065"/>
    <wne:acd wne:argValue="AgBQAHIAbwBqAE4AYQBtAGUA" wne:acdName="acd3" wne:fciIndexBasedOn="0065"/>
    <wne:acd wne:argValue="AgBDAGEAcAB0AGkAbwBuACAAZgBpAGcAdQByAGUA" wne:acdName="acd4" wne:fciIndexBasedOn="0065"/>
    <wne:acd wne:argValue="AgBDAGEAcAB0AGkAbwBuACAAdABhAGIAbABlAA==" wne:acdName="acd5" wne:fciIndexBasedOn="0065"/>
    <wne:acd wne:argValue="AgBIADEA" wne:acdName="acd6" wne:fciIndexBasedOn="0065"/>
    <wne:acd wne:argValue="AgBIADIA" wne:acdName="acd7" wne:fciIndexBasedOn="0065"/>
    <wne:acd wne:argValue="AgBIADMA" wne:acdName="acd8" wne:fciIndexBasedOn="0065"/>
    <wne:acd wne:argValue="AgBIADQA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5F8" w:rsidRDefault="00A005F8">
      <w:r>
        <w:separator/>
      </w:r>
    </w:p>
  </w:endnote>
  <w:endnote w:type="continuationSeparator" w:id="0">
    <w:p w:rsidR="00A005F8" w:rsidRDefault="00A00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 Bold">
    <w:panose1 w:val="020E07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ndara Bold Italic">
    <w:panose1 w:val="020E070203030309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Arial"/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F8" w:rsidRDefault="006C5EE8">
    <w:pPr>
      <w:pStyle w:val="Footer"/>
      <w:framePr w:wrap="around" w:vAnchor="text" w:hAnchor="margin" w:xAlign="right" w:y="1"/>
      <w:rPr>
        <w:rStyle w:val="PageNumber"/>
        <w:rFonts w:cs="Times New Roman"/>
        <w:szCs w:val="20"/>
        <w:lang w:eastAsia="en-US"/>
      </w:rPr>
    </w:pPr>
    <w:r>
      <w:rPr>
        <w:rStyle w:val="PageNumber"/>
      </w:rPr>
      <w:fldChar w:fldCharType="begin"/>
    </w:r>
    <w:r w:rsidR="00A005F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05F8">
      <w:rPr>
        <w:rStyle w:val="PageNumber"/>
      </w:rPr>
      <w:t>1</w:t>
    </w:r>
    <w:r>
      <w:rPr>
        <w:rStyle w:val="PageNumber"/>
      </w:rPr>
      <w:fldChar w:fldCharType="end"/>
    </w:r>
  </w:p>
  <w:p w:rsidR="00A005F8" w:rsidRDefault="00A005F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F8" w:rsidRDefault="006C5EE8" w:rsidP="00D25129">
    <w:pPr>
      <w:pStyle w:val="Footer"/>
      <w:pBdr>
        <w:top w:val="single" w:sz="8" w:space="1" w:color="333333"/>
      </w:pBdr>
      <w:tabs>
        <w:tab w:val="center" w:pos="4536"/>
        <w:tab w:val="right" w:pos="9072"/>
      </w:tabs>
      <w:ind w:right="-7"/>
      <w:jc w:val="center"/>
    </w:pPr>
    <w:r>
      <w:rPr>
        <w:rStyle w:val="PageNumber"/>
      </w:rPr>
      <w:fldChar w:fldCharType="begin"/>
    </w:r>
    <w:r w:rsidR="00A005F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17F1">
      <w:rPr>
        <w:rStyle w:val="PageNumber"/>
        <w:noProof/>
      </w:rPr>
      <w:t>5</w:t>
    </w:r>
    <w:r>
      <w:rPr>
        <w:rStyle w:val="PageNumber"/>
      </w:rPr>
      <w:fldChar w:fldCharType="end"/>
    </w:r>
    <w:r w:rsidR="00A005F8">
      <w:t xml:space="preserve"> of </w:t>
    </w:r>
    <w:r>
      <w:rPr>
        <w:rStyle w:val="PageNumber"/>
      </w:rPr>
      <w:fldChar w:fldCharType="begin"/>
    </w:r>
    <w:r w:rsidR="00A005F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F17F1"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5F8" w:rsidRDefault="00A005F8">
      <w:r>
        <w:separator/>
      </w:r>
    </w:p>
  </w:footnote>
  <w:footnote w:type="continuationSeparator" w:id="0">
    <w:p w:rsidR="00A005F8" w:rsidRDefault="00A005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F8" w:rsidRPr="00D725B9" w:rsidRDefault="006C5EE8" w:rsidP="00F51CFC">
    <w:pPr>
      <w:pStyle w:val="Header"/>
      <w:pBdr>
        <w:bottom w:val="single" w:sz="8" w:space="1" w:color="333333"/>
      </w:pBdr>
      <w:jc w:val="right"/>
      <w:rPr>
        <w:rFonts w:ascii="Candara Bold" w:hAnsi="Candara Bold"/>
        <w:sz w:val="28"/>
      </w:rPr>
    </w:pPr>
    <w:r>
      <w:rPr>
        <w:rFonts w:ascii="Candara Bold" w:hAnsi="Candara Bold"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.4pt;width:27pt;height:21.8pt;z-index:251657216">
          <v:imagedata r:id="rId1" o:title="untitled"/>
        </v:shape>
      </w:pict>
    </w:r>
    <w:r w:rsidR="00A005F8" w:rsidRPr="00D725B9">
      <w:rPr>
        <w:rFonts w:ascii="Candara Bold" w:hAnsi="Candara Bold"/>
        <w:sz w:val="28"/>
      </w:rPr>
      <w:t xml:space="preserve">ALA </w:t>
    </w:r>
    <w:r w:rsidR="00A005F8">
      <w:rPr>
        <w:rFonts w:ascii="Candara Bold" w:hAnsi="Candara Bold"/>
        <w:sz w:val="28"/>
      </w:rPr>
      <w:t>Implementation Plan for Microorganism Data Collection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F8" w:rsidRPr="00712022" w:rsidRDefault="006C5EE8" w:rsidP="00F51CFC">
    <w:pPr>
      <w:pStyle w:val="Header"/>
      <w:pBdr>
        <w:bottom w:val="single" w:sz="8" w:space="1" w:color="333333"/>
      </w:pBdr>
      <w:jc w:val="right"/>
      <w:rPr>
        <w:rFonts w:ascii="Candara Bold" w:hAnsi="Candara Bold"/>
        <w:sz w:val="28"/>
      </w:rPr>
    </w:pPr>
    <w:r>
      <w:rPr>
        <w:rFonts w:ascii="Candara Bold" w:hAnsi="Candara Bold"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0;margin-top:.4pt;width:27pt;height:21.8pt;z-index:251658240">
          <v:imagedata r:id="rId1" o:title="untitled"/>
        </v:shape>
      </w:pict>
    </w:r>
    <w:r w:rsidR="00A005F8" w:rsidRPr="00D725B9">
      <w:rPr>
        <w:rFonts w:ascii="Candara Bold" w:hAnsi="Candara Bold"/>
        <w:sz w:val="28"/>
      </w:rPr>
      <w:t xml:space="preserve">ALA </w:t>
    </w:r>
    <w:r w:rsidR="00A005F8">
      <w:rPr>
        <w:rFonts w:ascii="Candara Bold" w:hAnsi="Candara Bold"/>
        <w:sz w:val="28"/>
      </w:rPr>
      <w:t xml:space="preserve">Implementation plan for </w:t>
    </w:r>
    <w:r w:rsidR="00A005F8" w:rsidRPr="00442579">
      <w:rPr>
        <w:rFonts w:ascii="Candara Bold" w:hAnsi="Candara Bold"/>
        <w:sz w:val="28"/>
      </w:rPr>
      <w:t>BioloMICS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0B05"/>
    <w:multiLevelType w:val="hybridMultilevel"/>
    <w:tmpl w:val="DD2C94D0"/>
    <w:lvl w:ilvl="0" w:tplc="91143402">
      <w:start w:val="1"/>
      <w:numFmt w:val="decimal"/>
      <w:lvlText w:val="%1."/>
      <w:lvlJc w:val="center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C58D0"/>
    <w:multiLevelType w:val="hybridMultilevel"/>
    <w:tmpl w:val="DD2C94D0"/>
    <w:lvl w:ilvl="0" w:tplc="91143402">
      <w:start w:val="1"/>
      <w:numFmt w:val="decimal"/>
      <w:lvlText w:val="%1."/>
      <w:lvlJc w:val="center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13C4"/>
    <w:multiLevelType w:val="hybridMultilevel"/>
    <w:tmpl w:val="DD2C94D0"/>
    <w:lvl w:ilvl="0" w:tplc="91143402">
      <w:start w:val="1"/>
      <w:numFmt w:val="decimal"/>
      <w:lvlText w:val="%1."/>
      <w:lvlJc w:val="center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8694D"/>
    <w:multiLevelType w:val="hybridMultilevel"/>
    <w:tmpl w:val="EC82B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76BB5"/>
    <w:multiLevelType w:val="hybridMultilevel"/>
    <w:tmpl w:val="2586F4CA"/>
    <w:lvl w:ilvl="0" w:tplc="91143402">
      <w:start w:val="1"/>
      <w:numFmt w:val="decimal"/>
      <w:lvlText w:val="%1."/>
      <w:lvlJc w:val="center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42CA6"/>
    <w:multiLevelType w:val="hybridMultilevel"/>
    <w:tmpl w:val="DD2C94D0"/>
    <w:lvl w:ilvl="0" w:tplc="91143402">
      <w:start w:val="1"/>
      <w:numFmt w:val="decimal"/>
      <w:lvlText w:val="%1."/>
      <w:lvlJc w:val="center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95584"/>
    <w:multiLevelType w:val="hybridMultilevel"/>
    <w:tmpl w:val="DD2C94D0"/>
    <w:lvl w:ilvl="0" w:tplc="91143402">
      <w:start w:val="1"/>
      <w:numFmt w:val="decimal"/>
      <w:lvlText w:val="%1."/>
      <w:lvlJc w:val="center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E6411"/>
    <w:multiLevelType w:val="hybridMultilevel"/>
    <w:tmpl w:val="A126DD94"/>
    <w:lvl w:ilvl="0" w:tplc="C1DE1622">
      <w:start w:val="1"/>
      <w:numFmt w:val="bullet"/>
      <w:pStyle w:val="Bullet"/>
      <w:lvlText w:val="•"/>
      <w:lvlJc w:val="left"/>
      <w:pPr>
        <w:tabs>
          <w:tab w:val="num" w:pos="284"/>
        </w:tabs>
        <w:ind w:left="284" w:hanging="284"/>
      </w:pPr>
      <w:rPr>
        <w:rFonts w:ascii="Candara" w:hAnsi="Candara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8">
    <w:nsid w:val="36297260"/>
    <w:multiLevelType w:val="hybridMultilevel"/>
    <w:tmpl w:val="5D7A91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75317E"/>
    <w:multiLevelType w:val="hybridMultilevel"/>
    <w:tmpl w:val="C2D01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D27CD"/>
    <w:multiLevelType w:val="hybridMultilevel"/>
    <w:tmpl w:val="C2A236BA"/>
    <w:lvl w:ilvl="0" w:tplc="2D624C0E">
      <w:start w:val="1"/>
      <w:numFmt w:val="bullet"/>
      <w:pStyle w:val="Dash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454801"/>
    <w:multiLevelType w:val="hybridMultilevel"/>
    <w:tmpl w:val="ED124924"/>
    <w:lvl w:ilvl="0" w:tplc="91143402">
      <w:start w:val="1"/>
      <w:numFmt w:val="decimal"/>
      <w:lvlText w:val="%1."/>
      <w:lvlJc w:val="center"/>
      <w:pPr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12660"/>
    <w:multiLevelType w:val="hybridMultilevel"/>
    <w:tmpl w:val="ED64B4CA"/>
    <w:lvl w:ilvl="0" w:tplc="6CD23E1A">
      <w:start w:val="1"/>
      <w:numFmt w:val="bullet"/>
      <w:pStyle w:val="Bulletfinal"/>
      <w:lvlText w:val="•"/>
      <w:lvlJc w:val="left"/>
      <w:pPr>
        <w:tabs>
          <w:tab w:val="num" w:pos="284"/>
        </w:tabs>
        <w:ind w:left="284" w:hanging="284"/>
      </w:pPr>
      <w:rPr>
        <w:rFonts w:ascii="Candara" w:hAnsi="Candara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0712AF2"/>
    <w:multiLevelType w:val="hybridMultilevel"/>
    <w:tmpl w:val="AD02D60A"/>
    <w:lvl w:ilvl="0" w:tplc="3DE4CCFA">
      <w:start w:val="1"/>
      <w:numFmt w:val="bullet"/>
      <w:pStyle w:val="Tablebullet"/>
      <w:lvlText w:val="•"/>
      <w:lvlJc w:val="left"/>
      <w:pPr>
        <w:tabs>
          <w:tab w:val="num" w:pos="170"/>
        </w:tabs>
        <w:ind w:left="170" w:hanging="170"/>
      </w:pPr>
      <w:rPr>
        <w:rFonts w:ascii="Times New Roman" w:hAnsi="Times New Roman" w:hint="default"/>
        <w:b w:val="0"/>
        <w:i w:val="0"/>
        <w:sz w:val="24"/>
      </w:rPr>
    </w:lvl>
    <w:lvl w:ilvl="1" w:tplc="226CD1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BE2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043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C5E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40DA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06D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8A6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D8C3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8CE6D4D"/>
    <w:multiLevelType w:val="hybridMultilevel"/>
    <w:tmpl w:val="E758C328"/>
    <w:lvl w:ilvl="0" w:tplc="0C090001">
      <w:start w:val="1"/>
      <w:numFmt w:val="bullet"/>
      <w:pStyle w:val="Finaldash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6DA5D5D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3"/>
  </w:num>
  <w:num w:numId="5">
    <w:abstractNumId w:val="12"/>
  </w:num>
  <w:num w:numId="6">
    <w:abstractNumId w:val="7"/>
  </w:num>
  <w:num w:numId="7">
    <w:abstractNumId w:val="13"/>
    <w:lvlOverride w:ilvl="0">
      <w:startOverride w:val="1"/>
    </w:lvlOverride>
  </w:num>
  <w:num w:numId="8">
    <w:abstractNumId w:val="11"/>
  </w:num>
  <w:num w:numId="9">
    <w:abstractNumId w:val="15"/>
  </w:num>
  <w:num w:numId="10">
    <w:abstractNumId w:val="4"/>
  </w:num>
  <w:num w:numId="11">
    <w:abstractNumId w:val="6"/>
  </w:num>
  <w:num w:numId="12">
    <w:abstractNumId w:val="8"/>
  </w:num>
  <w:num w:numId="13">
    <w:abstractNumId w:val="3"/>
  </w:num>
  <w:num w:numId="14">
    <w:abstractNumId w:val="1"/>
  </w:num>
  <w:num w:numId="15">
    <w:abstractNumId w:val="5"/>
  </w:num>
  <w:num w:numId="16">
    <w:abstractNumId w:val="9"/>
  </w:num>
  <w:num w:numId="17">
    <w:abstractNumId w:val="2"/>
  </w:num>
  <w:num w:numId="18">
    <w:abstractNumId w:val="13"/>
    <w:lvlOverride w:ilvl="0">
      <w:startOverride w:val="1"/>
    </w:lvlOverride>
  </w:num>
  <w:num w:numId="19">
    <w:abstractNumId w:val="7"/>
  </w:num>
  <w:num w:numId="20">
    <w:abstractNumId w:val="13"/>
    <w:lvlOverride w:ilvl="0">
      <w:startOverride w:val="1"/>
    </w:lvlOverride>
  </w:num>
  <w:num w:numId="21">
    <w:abstractNumId w:val="0"/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intFractionalCharacterWidth/>
  <w:embedSystemFonts/>
  <w:activeWritingStyle w:appName="MSWord" w:lang="en-AU" w:vendorID="6" w:dllVersion="2" w:checkStyle="1"/>
  <w:stylePaneFormatFilter w:val="3701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7E09"/>
    <w:rsid w:val="0000308E"/>
    <w:rsid w:val="000161A5"/>
    <w:rsid w:val="000237F1"/>
    <w:rsid w:val="00025BBC"/>
    <w:rsid w:val="000269A2"/>
    <w:rsid w:val="00027099"/>
    <w:rsid w:val="00033CEF"/>
    <w:rsid w:val="00036ACC"/>
    <w:rsid w:val="0003742F"/>
    <w:rsid w:val="00037C65"/>
    <w:rsid w:val="0004650F"/>
    <w:rsid w:val="00047306"/>
    <w:rsid w:val="00050B06"/>
    <w:rsid w:val="00055332"/>
    <w:rsid w:val="000666E7"/>
    <w:rsid w:val="0008309E"/>
    <w:rsid w:val="00085AB2"/>
    <w:rsid w:val="00087E09"/>
    <w:rsid w:val="00090BD2"/>
    <w:rsid w:val="000A5E79"/>
    <w:rsid w:val="000C1109"/>
    <w:rsid w:val="000D5764"/>
    <w:rsid w:val="000E6D1F"/>
    <w:rsid w:val="000F2D5E"/>
    <w:rsid w:val="000F5CC3"/>
    <w:rsid w:val="00104ECA"/>
    <w:rsid w:val="0011172E"/>
    <w:rsid w:val="00122664"/>
    <w:rsid w:val="00125129"/>
    <w:rsid w:val="00133CC3"/>
    <w:rsid w:val="00137177"/>
    <w:rsid w:val="00144AA2"/>
    <w:rsid w:val="00160892"/>
    <w:rsid w:val="001609BC"/>
    <w:rsid w:val="00161F5B"/>
    <w:rsid w:val="001803A3"/>
    <w:rsid w:val="0019075C"/>
    <w:rsid w:val="0019197B"/>
    <w:rsid w:val="00197DC6"/>
    <w:rsid w:val="001A06F4"/>
    <w:rsid w:val="001A3800"/>
    <w:rsid w:val="001B4CF0"/>
    <w:rsid w:val="001C35C5"/>
    <w:rsid w:val="001C77C9"/>
    <w:rsid w:val="001D3ADC"/>
    <w:rsid w:val="001E0F60"/>
    <w:rsid w:val="001E1BEA"/>
    <w:rsid w:val="001E653D"/>
    <w:rsid w:val="001F0D28"/>
    <w:rsid w:val="001F17F1"/>
    <w:rsid w:val="001F559C"/>
    <w:rsid w:val="002038AD"/>
    <w:rsid w:val="002040AA"/>
    <w:rsid w:val="00205AB3"/>
    <w:rsid w:val="002261F0"/>
    <w:rsid w:val="00231F6C"/>
    <w:rsid w:val="00252088"/>
    <w:rsid w:val="00263144"/>
    <w:rsid w:val="00282CAB"/>
    <w:rsid w:val="00293AEF"/>
    <w:rsid w:val="002B6938"/>
    <w:rsid w:val="002C4026"/>
    <w:rsid w:val="002C4D43"/>
    <w:rsid w:val="002E4299"/>
    <w:rsid w:val="002E7859"/>
    <w:rsid w:val="002F3228"/>
    <w:rsid w:val="002F4DAB"/>
    <w:rsid w:val="00306A29"/>
    <w:rsid w:val="00310BDA"/>
    <w:rsid w:val="0031241E"/>
    <w:rsid w:val="00315FBF"/>
    <w:rsid w:val="003501EF"/>
    <w:rsid w:val="00355253"/>
    <w:rsid w:val="0036289D"/>
    <w:rsid w:val="00362F6C"/>
    <w:rsid w:val="00371AD6"/>
    <w:rsid w:val="003722CA"/>
    <w:rsid w:val="0037444A"/>
    <w:rsid w:val="00390711"/>
    <w:rsid w:val="003B120A"/>
    <w:rsid w:val="003B1CD5"/>
    <w:rsid w:val="003B2065"/>
    <w:rsid w:val="003B335B"/>
    <w:rsid w:val="003B401B"/>
    <w:rsid w:val="003C1A45"/>
    <w:rsid w:val="003C216F"/>
    <w:rsid w:val="003C75ED"/>
    <w:rsid w:val="003F167C"/>
    <w:rsid w:val="00407A38"/>
    <w:rsid w:val="0041059E"/>
    <w:rsid w:val="00421A69"/>
    <w:rsid w:val="0043107F"/>
    <w:rsid w:val="004373F5"/>
    <w:rsid w:val="00456B48"/>
    <w:rsid w:val="00465DF0"/>
    <w:rsid w:val="00470FD8"/>
    <w:rsid w:val="00472ED8"/>
    <w:rsid w:val="0048781F"/>
    <w:rsid w:val="0049184F"/>
    <w:rsid w:val="004950F8"/>
    <w:rsid w:val="004B392B"/>
    <w:rsid w:val="004C5549"/>
    <w:rsid w:val="004C6B8D"/>
    <w:rsid w:val="004D127A"/>
    <w:rsid w:val="004F339A"/>
    <w:rsid w:val="005105B6"/>
    <w:rsid w:val="00517B97"/>
    <w:rsid w:val="00517E4D"/>
    <w:rsid w:val="00526CE7"/>
    <w:rsid w:val="0053285C"/>
    <w:rsid w:val="00532EC8"/>
    <w:rsid w:val="00534C8A"/>
    <w:rsid w:val="00545001"/>
    <w:rsid w:val="005559CE"/>
    <w:rsid w:val="00560E8B"/>
    <w:rsid w:val="00574F95"/>
    <w:rsid w:val="00581699"/>
    <w:rsid w:val="005817FC"/>
    <w:rsid w:val="0059023E"/>
    <w:rsid w:val="00590945"/>
    <w:rsid w:val="00597886"/>
    <w:rsid w:val="005A2E80"/>
    <w:rsid w:val="005B059A"/>
    <w:rsid w:val="005C454E"/>
    <w:rsid w:val="005C4E81"/>
    <w:rsid w:val="005D4857"/>
    <w:rsid w:val="005D7F49"/>
    <w:rsid w:val="00604DA9"/>
    <w:rsid w:val="00606B30"/>
    <w:rsid w:val="00610D4D"/>
    <w:rsid w:val="00621D5C"/>
    <w:rsid w:val="00631633"/>
    <w:rsid w:val="0064635B"/>
    <w:rsid w:val="00657298"/>
    <w:rsid w:val="006671FF"/>
    <w:rsid w:val="0068068B"/>
    <w:rsid w:val="006879D9"/>
    <w:rsid w:val="006A4009"/>
    <w:rsid w:val="006A4BA5"/>
    <w:rsid w:val="006B3547"/>
    <w:rsid w:val="006C5EE8"/>
    <w:rsid w:val="006C62C6"/>
    <w:rsid w:val="006D780C"/>
    <w:rsid w:val="006F2266"/>
    <w:rsid w:val="006F50FF"/>
    <w:rsid w:val="00731897"/>
    <w:rsid w:val="0073603D"/>
    <w:rsid w:val="0075670F"/>
    <w:rsid w:val="00761A38"/>
    <w:rsid w:val="0078175A"/>
    <w:rsid w:val="007829E0"/>
    <w:rsid w:val="0078349D"/>
    <w:rsid w:val="00785A94"/>
    <w:rsid w:val="00790B53"/>
    <w:rsid w:val="007A496A"/>
    <w:rsid w:val="007B1A49"/>
    <w:rsid w:val="007B1F5F"/>
    <w:rsid w:val="007B5056"/>
    <w:rsid w:val="007B7157"/>
    <w:rsid w:val="007E147F"/>
    <w:rsid w:val="007F3D98"/>
    <w:rsid w:val="007F4DA6"/>
    <w:rsid w:val="007F6C91"/>
    <w:rsid w:val="007F6E9A"/>
    <w:rsid w:val="007F7753"/>
    <w:rsid w:val="00810372"/>
    <w:rsid w:val="00810E3A"/>
    <w:rsid w:val="008251A1"/>
    <w:rsid w:val="00832794"/>
    <w:rsid w:val="00832C4D"/>
    <w:rsid w:val="00834B10"/>
    <w:rsid w:val="00842C03"/>
    <w:rsid w:val="00843FCB"/>
    <w:rsid w:val="00843FDA"/>
    <w:rsid w:val="008554F1"/>
    <w:rsid w:val="00873283"/>
    <w:rsid w:val="00875880"/>
    <w:rsid w:val="0089621F"/>
    <w:rsid w:val="008A28D5"/>
    <w:rsid w:val="008B4A2A"/>
    <w:rsid w:val="008C0C66"/>
    <w:rsid w:val="008C50F5"/>
    <w:rsid w:val="008C5D6E"/>
    <w:rsid w:val="008C6F09"/>
    <w:rsid w:val="008D436E"/>
    <w:rsid w:val="008D71B2"/>
    <w:rsid w:val="008E2734"/>
    <w:rsid w:val="008E2845"/>
    <w:rsid w:val="008F22B2"/>
    <w:rsid w:val="008F639C"/>
    <w:rsid w:val="009365F5"/>
    <w:rsid w:val="00943F8D"/>
    <w:rsid w:val="0094567F"/>
    <w:rsid w:val="009608B5"/>
    <w:rsid w:val="00964AFB"/>
    <w:rsid w:val="0098703B"/>
    <w:rsid w:val="009A4F3D"/>
    <w:rsid w:val="009B43CA"/>
    <w:rsid w:val="009C4541"/>
    <w:rsid w:val="009D6819"/>
    <w:rsid w:val="009E1073"/>
    <w:rsid w:val="009E2090"/>
    <w:rsid w:val="009E251E"/>
    <w:rsid w:val="009F2853"/>
    <w:rsid w:val="00A005F8"/>
    <w:rsid w:val="00A05C56"/>
    <w:rsid w:val="00A12045"/>
    <w:rsid w:val="00A13132"/>
    <w:rsid w:val="00A263FB"/>
    <w:rsid w:val="00A310D1"/>
    <w:rsid w:val="00A32BA1"/>
    <w:rsid w:val="00A33BA7"/>
    <w:rsid w:val="00A33DC9"/>
    <w:rsid w:val="00A42C6B"/>
    <w:rsid w:val="00A520AB"/>
    <w:rsid w:val="00A570E0"/>
    <w:rsid w:val="00A60357"/>
    <w:rsid w:val="00A942C4"/>
    <w:rsid w:val="00A954EC"/>
    <w:rsid w:val="00AA268C"/>
    <w:rsid w:val="00AA3786"/>
    <w:rsid w:val="00AA3B83"/>
    <w:rsid w:val="00AA7804"/>
    <w:rsid w:val="00AD39E9"/>
    <w:rsid w:val="00AD7448"/>
    <w:rsid w:val="00AE3BF8"/>
    <w:rsid w:val="00AF1036"/>
    <w:rsid w:val="00AF36D0"/>
    <w:rsid w:val="00B00D7B"/>
    <w:rsid w:val="00B030D7"/>
    <w:rsid w:val="00B32827"/>
    <w:rsid w:val="00B51A63"/>
    <w:rsid w:val="00B5337D"/>
    <w:rsid w:val="00B54552"/>
    <w:rsid w:val="00B60CA6"/>
    <w:rsid w:val="00B6428F"/>
    <w:rsid w:val="00B712B8"/>
    <w:rsid w:val="00B7415C"/>
    <w:rsid w:val="00B76BD3"/>
    <w:rsid w:val="00B77C96"/>
    <w:rsid w:val="00B80D6A"/>
    <w:rsid w:val="00B86369"/>
    <w:rsid w:val="00B9384D"/>
    <w:rsid w:val="00B97D87"/>
    <w:rsid w:val="00BA7FD7"/>
    <w:rsid w:val="00BB3459"/>
    <w:rsid w:val="00BB368B"/>
    <w:rsid w:val="00BB47AC"/>
    <w:rsid w:val="00BB489A"/>
    <w:rsid w:val="00BD2DF3"/>
    <w:rsid w:val="00BF087F"/>
    <w:rsid w:val="00C02693"/>
    <w:rsid w:val="00C12487"/>
    <w:rsid w:val="00C14A85"/>
    <w:rsid w:val="00C219CB"/>
    <w:rsid w:val="00C25B1E"/>
    <w:rsid w:val="00C25D42"/>
    <w:rsid w:val="00C30880"/>
    <w:rsid w:val="00C32580"/>
    <w:rsid w:val="00C46D22"/>
    <w:rsid w:val="00C566B6"/>
    <w:rsid w:val="00C5680D"/>
    <w:rsid w:val="00C6471A"/>
    <w:rsid w:val="00C6605F"/>
    <w:rsid w:val="00C71BF4"/>
    <w:rsid w:val="00C90175"/>
    <w:rsid w:val="00C91752"/>
    <w:rsid w:val="00C96B2D"/>
    <w:rsid w:val="00C973FA"/>
    <w:rsid w:val="00C97753"/>
    <w:rsid w:val="00CB0194"/>
    <w:rsid w:val="00CB48B7"/>
    <w:rsid w:val="00CC0550"/>
    <w:rsid w:val="00CE463D"/>
    <w:rsid w:val="00CF0B00"/>
    <w:rsid w:val="00CF7912"/>
    <w:rsid w:val="00D25129"/>
    <w:rsid w:val="00D259BF"/>
    <w:rsid w:val="00D31407"/>
    <w:rsid w:val="00D33AFE"/>
    <w:rsid w:val="00D411AC"/>
    <w:rsid w:val="00D4635F"/>
    <w:rsid w:val="00D5389D"/>
    <w:rsid w:val="00D5616A"/>
    <w:rsid w:val="00D57261"/>
    <w:rsid w:val="00D63976"/>
    <w:rsid w:val="00D75A5B"/>
    <w:rsid w:val="00D9616C"/>
    <w:rsid w:val="00DA0667"/>
    <w:rsid w:val="00DC6318"/>
    <w:rsid w:val="00DD18E9"/>
    <w:rsid w:val="00DD5315"/>
    <w:rsid w:val="00DD5C49"/>
    <w:rsid w:val="00DD7A8C"/>
    <w:rsid w:val="00DF2DEE"/>
    <w:rsid w:val="00DF6DBD"/>
    <w:rsid w:val="00E01D04"/>
    <w:rsid w:val="00E07B69"/>
    <w:rsid w:val="00E3236B"/>
    <w:rsid w:val="00E44AE5"/>
    <w:rsid w:val="00E55EED"/>
    <w:rsid w:val="00E5611E"/>
    <w:rsid w:val="00E63282"/>
    <w:rsid w:val="00E718A5"/>
    <w:rsid w:val="00E80A86"/>
    <w:rsid w:val="00E80B47"/>
    <w:rsid w:val="00E86B8D"/>
    <w:rsid w:val="00EA7E18"/>
    <w:rsid w:val="00EC7FA9"/>
    <w:rsid w:val="00EE1DAE"/>
    <w:rsid w:val="00EF6FC4"/>
    <w:rsid w:val="00F0356A"/>
    <w:rsid w:val="00F039CB"/>
    <w:rsid w:val="00F04B8D"/>
    <w:rsid w:val="00F06949"/>
    <w:rsid w:val="00F11CD0"/>
    <w:rsid w:val="00F25FB9"/>
    <w:rsid w:val="00F26A35"/>
    <w:rsid w:val="00F35D92"/>
    <w:rsid w:val="00F37A2F"/>
    <w:rsid w:val="00F47F8D"/>
    <w:rsid w:val="00F51CFC"/>
    <w:rsid w:val="00F60A09"/>
    <w:rsid w:val="00F66C3D"/>
    <w:rsid w:val="00F83B3A"/>
    <w:rsid w:val="00F978B1"/>
    <w:rsid w:val="00F97FB9"/>
    <w:rsid w:val="00FA2B62"/>
    <w:rsid w:val="00FB66EB"/>
    <w:rsid w:val="00FD7974"/>
    <w:rsid w:val="00FE3BAF"/>
    <w:rsid w:val="00FF3C5A"/>
    <w:rsid w:val="00FF60E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3" type="connector" idref="#_x0000_s1108">
          <o:proxy start="" idref="#_x0000_s1115" connectloc="3"/>
          <o:proxy end="" idref="#_x0000_s1119" connectloc="1"/>
        </o:r>
        <o:r id="V:Rule14" type="connector" idref="#_x0000_s1112">
          <o:proxy start="" idref="#_x0000_s1090" connectloc="2"/>
          <o:proxy end="" idref="#_x0000_s1111" connectloc="0"/>
        </o:r>
        <o:r id="V:Rule15" type="connector" idref="#_x0000_s1097">
          <o:proxy start="" idref="#_x0000_s1095" connectloc="2"/>
          <o:proxy end="" idref="#_x0000_s1093" connectloc="0"/>
        </o:r>
        <o:r id="V:Rule16" type="connector" idref="#_x0000_s1105">
          <o:proxy start="" idref="#_x0000_s1088" connectloc="3"/>
          <o:proxy end="" idref="#_x0000_s1086" connectloc="1"/>
        </o:r>
        <o:r id="V:Rule17" type="connector" idref="#_x0000_s1113">
          <o:proxy start="" idref="#_x0000_s1111" connectloc="2"/>
          <o:proxy end="" idref="#_x0000_s1092" connectloc="1"/>
        </o:r>
        <o:r id="V:Rule18" type="connector" idref="#_x0000_s1110">
          <o:proxy start="" idref="#_x0000_s1089" connectloc="3"/>
          <o:proxy end="" idref="#_x0000_s1092" connectloc="1"/>
        </o:r>
        <o:r id="V:Rule19" type="connector" idref="#_x0000_s1104">
          <o:proxy start="" idref="#_x0000_s1085" connectloc="3"/>
          <o:proxy end="" idref="#_x0000_s1090" connectloc="1"/>
        </o:r>
        <o:r id="V:Rule20" type="connector" idref="#_x0000_s1103">
          <o:proxy start="" idref="#_x0000_s1101" connectloc="2"/>
          <o:proxy end="" idref="#_x0000_s1099" connectloc="0"/>
        </o:r>
        <o:r id="V:Rule21" type="connector" idref="#_x0000_s1096">
          <o:proxy start="" idref="#_x0000_s1094" connectloc="2"/>
          <o:proxy end="" idref="#_x0000_s1095" connectloc="0"/>
        </o:r>
        <o:r id="V:Rule22" type="connector" idref="#_x0000_s1106">
          <o:proxy start="" idref="#_x0000_s1092" connectloc="3"/>
          <o:proxy end="" idref="#_x0000_s1115" connectloc="1"/>
        </o:r>
        <o:r id="V:Rule23" type="connector" idref="#_x0000_s1118">
          <o:proxy start="" idref="#_x0000_s1100" connectloc="2"/>
          <o:proxy end="" idref="#_x0000_s1101" connectloc="0"/>
        </o:r>
        <o:r id="V:Rule24" type="connector" idref="#_x0000_s1114">
          <o:proxy start="" idref="#_x0000_s1090" connectloc="3"/>
          <o:proxy end="" idref="#_x0000_s1088" connectloc="1"/>
        </o:r>
      </o:rules>
      <o:regrouptable v:ext="edit">
        <o:entry new="1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" w:eastAsia="Times New Roman" w:hAnsi="Courier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74676"/>
    <w:rPr>
      <w:rFonts w:ascii="Book Antiqua" w:hAnsi="Book Antiqua"/>
      <w:sz w:val="22"/>
      <w:lang w:eastAsia="en-US"/>
    </w:rPr>
  </w:style>
  <w:style w:type="paragraph" w:styleId="Heading1">
    <w:name w:val="heading 1"/>
    <w:next w:val="Body"/>
    <w:link w:val="Heading1Char"/>
    <w:qFormat/>
    <w:rsid w:val="00332755"/>
    <w:pPr>
      <w:keepNext/>
      <w:numPr>
        <w:numId w:val="9"/>
      </w:numPr>
      <w:spacing w:before="360" w:after="240"/>
      <w:outlineLvl w:val="0"/>
    </w:pPr>
    <w:rPr>
      <w:rFonts w:ascii="Candara Bold" w:hAnsi="Candara Bold" w:cs="Arial"/>
      <w:bCs/>
      <w:kern w:val="32"/>
      <w:sz w:val="32"/>
      <w:szCs w:val="32"/>
      <w:lang w:eastAsia="en-US"/>
    </w:rPr>
  </w:style>
  <w:style w:type="paragraph" w:styleId="Heading2">
    <w:name w:val="heading 2"/>
    <w:basedOn w:val="Heading1"/>
    <w:next w:val="Body"/>
    <w:qFormat/>
    <w:rsid w:val="003B120A"/>
    <w:pPr>
      <w:keepNext w:val="0"/>
      <w:widowControl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Body"/>
    <w:qFormat/>
    <w:rsid w:val="00757C10"/>
    <w:pPr>
      <w:numPr>
        <w:ilvl w:val="2"/>
      </w:numPr>
      <w:spacing w:after="60"/>
      <w:outlineLvl w:val="2"/>
    </w:pPr>
    <w:rPr>
      <w:bCs w:val="0"/>
      <w:sz w:val="24"/>
      <w:szCs w:val="26"/>
    </w:rPr>
  </w:style>
  <w:style w:type="paragraph" w:styleId="Heading4">
    <w:name w:val="heading 4"/>
    <w:basedOn w:val="Heading1"/>
    <w:next w:val="Body"/>
    <w:qFormat/>
    <w:rsid w:val="00332755"/>
    <w:pPr>
      <w:numPr>
        <w:ilvl w:val="3"/>
      </w:numPr>
      <w:spacing w:after="60"/>
      <w:outlineLvl w:val="3"/>
    </w:pPr>
    <w:rPr>
      <w:rFonts w:ascii="Candara Bold Italic" w:hAnsi="Candara Bold Italic"/>
      <w:bCs w:val="0"/>
      <w:sz w:val="24"/>
      <w:lang w:eastAsia="en-AU"/>
    </w:rPr>
  </w:style>
  <w:style w:type="paragraph" w:styleId="Heading5">
    <w:name w:val="heading 5"/>
    <w:basedOn w:val="Body"/>
    <w:next w:val="Body"/>
    <w:qFormat/>
    <w:rsid w:val="00B63BA8"/>
    <w:pPr>
      <w:numPr>
        <w:ilvl w:val="4"/>
        <w:numId w:val="9"/>
      </w:numPr>
      <w:spacing w:after="60"/>
      <w:outlineLvl w:val="4"/>
    </w:pPr>
    <w:rPr>
      <w:b/>
      <w:bCs/>
      <w:iCs/>
      <w:szCs w:val="26"/>
    </w:rPr>
  </w:style>
  <w:style w:type="paragraph" w:styleId="Heading6">
    <w:name w:val="heading 6"/>
    <w:basedOn w:val="Heading5"/>
    <w:next w:val="Body"/>
    <w:qFormat/>
    <w:rsid w:val="00332755"/>
    <w:pPr>
      <w:numPr>
        <w:ilvl w:val="5"/>
      </w:numPr>
      <w:outlineLvl w:val="5"/>
    </w:pPr>
    <w:rPr>
      <w:b w:val="0"/>
      <w:bCs w:val="0"/>
      <w:szCs w:val="22"/>
    </w:rPr>
  </w:style>
  <w:style w:type="paragraph" w:styleId="Heading7">
    <w:name w:val="heading 7"/>
    <w:basedOn w:val="Normal"/>
    <w:next w:val="Normal"/>
    <w:qFormat/>
    <w:rsid w:val="00332755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32755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iCs/>
      <w:sz w:val="20"/>
    </w:rPr>
  </w:style>
  <w:style w:type="paragraph" w:styleId="Heading9">
    <w:name w:val="heading 9"/>
    <w:basedOn w:val="Normal"/>
    <w:next w:val="Normal"/>
    <w:qFormat/>
    <w:rsid w:val="00332755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A4A1D"/>
    <w:pPr>
      <w:spacing w:after="240"/>
    </w:pPr>
    <w:rPr>
      <w:rFonts w:ascii="Book Antiqua" w:hAnsi="Book Antiqua" w:cs="Arial"/>
      <w:sz w:val="22"/>
      <w:szCs w:val="48"/>
      <w:lang w:eastAsia="en-US"/>
    </w:rPr>
  </w:style>
  <w:style w:type="paragraph" w:styleId="Footer">
    <w:name w:val="footer"/>
    <w:rsid w:val="00D725B9"/>
    <w:pPr>
      <w:spacing w:line="260" w:lineRule="exact"/>
    </w:pPr>
    <w:rPr>
      <w:rFonts w:ascii="Candara" w:hAnsi="Candara" w:cs="Arial"/>
      <w:sz w:val="22"/>
      <w:szCs w:val="48"/>
    </w:rPr>
  </w:style>
  <w:style w:type="paragraph" w:customStyle="1" w:styleId="Stem">
    <w:name w:val="Stem"/>
    <w:basedOn w:val="Body"/>
    <w:next w:val="Bullet"/>
    <w:rsid w:val="00A935F3"/>
    <w:pPr>
      <w:spacing w:after="60"/>
      <w:ind w:left="567"/>
    </w:pPr>
  </w:style>
  <w:style w:type="paragraph" w:customStyle="1" w:styleId="Bullet">
    <w:name w:val="Bullet"/>
    <w:basedOn w:val="Body"/>
    <w:rsid w:val="005C7713"/>
    <w:pPr>
      <w:numPr>
        <w:numId w:val="6"/>
      </w:numPr>
      <w:spacing w:after="120"/>
    </w:pPr>
  </w:style>
  <w:style w:type="character" w:styleId="PageNumber">
    <w:name w:val="page number"/>
    <w:basedOn w:val="DefaultParagraphFont"/>
    <w:rsid w:val="003C0A5E"/>
    <w:rPr>
      <w:rFonts w:ascii="Book Antiqua" w:hAnsi="Book Antiqua"/>
      <w:sz w:val="22"/>
    </w:rPr>
  </w:style>
  <w:style w:type="paragraph" w:styleId="Caption">
    <w:name w:val="caption"/>
    <w:basedOn w:val="Body"/>
    <w:next w:val="Body"/>
    <w:qFormat/>
    <w:rsid w:val="00D725B9"/>
    <w:pPr>
      <w:spacing w:before="120" w:after="120"/>
    </w:pPr>
    <w:rPr>
      <w:rFonts w:ascii="Candara" w:hAnsi="Candara"/>
      <w:b/>
      <w:lang w:eastAsia="en-AU"/>
    </w:rPr>
  </w:style>
  <w:style w:type="paragraph" w:customStyle="1" w:styleId="Table">
    <w:name w:val="Table"/>
    <w:rsid w:val="00D725B9"/>
    <w:pPr>
      <w:keepLines/>
      <w:spacing w:before="60" w:after="60"/>
    </w:pPr>
    <w:rPr>
      <w:rFonts w:ascii="Candara" w:hAnsi="Candara" w:cs="Arial"/>
      <w:sz w:val="22"/>
      <w:szCs w:val="48"/>
    </w:rPr>
  </w:style>
  <w:style w:type="character" w:styleId="FollowedHyperlink">
    <w:name w:val="FollowedHyperlink"/>
    <w:basedOn w:val="DefaultParagraphFont"/>
    <w:rsid w:val="00D725B9"/>
    <w:rPr>
      <w:color w:val="800080"/>
      <w:u w:val="single"/>
    </w:rPr>
  </w:style>
  <w:style w:type="character" w:styleId="FootnoteReference">
    <w:name w:val="footnote reference"/>
    <w:semiHidden/>
    <w:rsid w:val="00D725B9"/>
    <w:rPr>
      <w:vertAlign w:val="superscript"/>
    </w:rPr>
  </w:style>
  <w:style w:type="paragraph" w:customStyle="1" w:styleId="Dash">
    <w:name w:val="Dash"/>
    <w:basedOn w:val="Bullet"/>
    <w:rsid w:val="00A935F3"/>
    <w:pPr>
      <w:numPr>
        <w:numId w:val="2"/>
      </w:numPr>
    </w:pPr>
    <w:rPr>
      <w:rFonts w:cs="Times New Roman"/>
    </w:rPr>
  </w:style>
  <w:style w:type="paragraph" w:customStyle="1" w:styleId="Finaldash">
    <w:name w:val="Final dash"/>
    <w:basedOn w:val="Dash"/>
    <w:next w:val="Body"/>
    <w:rsid w:val="00A935F3"/>
    <w:pPr>
      <w:numPr>
        <w:numId w:val="3"/>
      </w:numPr>
      <w:spacing w:after="240"/>
    </w:pPr>
  </w:style>
  <w:style w:type="paragraph" w:customStyle="1" w:styleId="Tablehead">
    <w:name w:val="Table head"/>
    <w:basedOn w:val="Table"/>
    <w:rsid w:val="00D725B9"/>
    <w:rPr>
      <w:rFonts w:ascii="Candara Bold" w:hAnsi="Candara Bold"/>
    </w:rPr>
  </w:style>
  <w:style w:type="paragraph" w:customStyle="1" w:styleId="Body-stem">
    <w:name w:val="Body-stem"/>
    <w:basedOn w:val="Body"/>
    <w:next w:val="Bullet"/>
    <w:rsid w:val="005C7713"/>
    <w:pPr>
      <w:spacing w:after="120"/>
    </w:pPr>
    <w:rPr>
      <w:rFonts w:eastAsia="ヒラギノ角ゴ Pro W3"/>
      <w:color w:val="000000"/>
    </w:rPr>
  </w:style>
  <w:style w:type="character" w:customStyle="1" w:styleId="HeaderChar">
    <w:name w:val="Header Char"/>
    <w:basedOn w:val="DefaultParagraphFont"/>
    <w:link w:val="Header"/>
    <w:rsid w:val="00712022"/>
    <w:rPr>
      <w:rFonts w:ascii="Candara" w:hAnsi="Candara" w:cs="Arial"/>
      <w:sz w:val="24"/>
      <w:lang w:val="en-AU" w:eastAsia="en-AU" w:bidi="ar-SA"/>
    </w:rPr>
  </w:style>
  <w:style w:type="paragraph" w:customStyle="1" w:styleId="Tablebullet">
    <w:name w:val="Table bullet"/>
    <w:basedOn w:val="Table"/>
    <w:rsid w:val="003A3F5F"/>
    <w:pPr>
      <w:widowControl w:val="0"/>
      <w:numPr>
        <w:numId w:val="7"/>
      </w:numPr>
    </w:pPr>
    <w:rPr>
      <w:rFonts w:cs="Times New Roman"/>
      <w:szCs w:val="20"/>
    </w:rPr>
  </w:style>
  <w:style w:type="paragraph" w:styleId="FootnoteText">
    <w:name w:val="footnote text"/>
    <w:basedOn w:val="Body"/>
    <w:semiHidden/>
    <w:rsid w:val="00D725B9"/>
  </w:style>
  <w:style w:type="paragraph" w:styleId="Header">
    <w:name w:val="header"/>
    <w:link w:val="HeaderChar"/>
    <w:rsid w:val="00D725B9"/>
    <w:rPr>
      <w:rFonts w:ascii="Candara" w:hAnsi="Candara" w:cs="Arial"/>
      <w:sz w:val="24"/>
    </w:rPr>
  </w:style>
  <w:style w:type="character" w:styleId="Hyperlink">
    <w:name w:val="Hyperlink"/>
    <w:rsid w:val="00D725B9"/>
    <w:rPr>
      <w:rFonts w:ascii="Book Antiqua" w:hAnsi="Book Antiqua"/>
      <w:color w:val="0000FF"/>
      <w:sz w:val="22"/>
      <w:u w:val="single"/>
    </w:rPr>
  </w:style>
  <w:style w:type="paragraph" w:customStyle="1" w:styleId="ProjName">
    <w:name w:val="ProjName"/>
    <w:basedOn w:val="Heading1"/>
    <w:next w:val="Body"/>
    <w:rsid w:val="00D725B9"/>
    <w:pPr>
      <w:framePr w:hSpace="180" w:wrap="around" w:vAnchor="text" w:hAnchor="margin" w:xAlign="center" w:y="2119"/>
      <w:numPr>
        <w:numId w:val="0"/>
      </w:numPr>
      <w:suppressOverlap/>
      <w:jc w:val="right"/>
    </w:pPr>
    <w:rPr>
      <w:b/>
      <w:bCs w:val="0"/>
      <w:smallCaps/>
      <w:sz w:val="48"/>
      <w:szCs w:val="20"/>
    </w:rPr>
  </w:style>
  <w:style w:type="paragraph" w:styleId="TOC1">
    <w:name w:val="toc 1"/>
    <w:basedOn w:val="Normal"/>
    <w:next w:val="Normal"/>
    <w:autoRedefine/>
    <w:uiPriority w:val="39"/>
    <w:rsid w:val="00400C24"/>
    <w:pPr>
      <w:tabs>
        <w:tab w:val="left" w:pos="405"/>
        <w:tab w:val="right" w:leader="dot" w:pos="9055"/>
      </w:tabs>
      <w:spacing w:before="60" w:after="60"/>
    </w:pPr>
    <w:rPr>
      <w:noProof/>
    </w:rPr>
  </w:style>
  <w:style w:type="paragraph" w:styleId="TOC2">
    <w:name w:val="toc 2"/>
    <w:basedOn w:val="TOC1"/>
    <w:autoRedefine/>
    <w:uiPriority w:val="39"/>
    <w:rsid w:val="00400C24"/>
    <w:pPr>
      <w:ind w:left="425"/>
    </w:pPr>
  </w:style>
  <w:style w:type="paragraph" w:styleId="TOC3">
    <w:name w:val="toc 3"/>
    <w:basedOn w:val="TOC1"/>
    <w:autoRedefine/>
    <w:uiPriority w:val="39"/>
    <w:rsid w:val="00400C24"/>
    <w:pPr>
      <w:ind w:left="737"/>
    </w:pPr>
    <w:rPr>
      <w:iCs/>
    </w:rPr>
  </w:style>
  <w:style w:type="paragraph" w:customStyle="1" w:styleId="Annex">
    <w:name w:val="Annex"/>
    <w:basedOn w:val="Heading1"/>
    <w:next w:val="Body"/>
    <w:rsid w:val="00F92385"/>
    <w:pPr>
      <w:numPr>
        <w:numId w:val="0"/>
      </w:numPr>
    </w:pPr>
    <w:rPr>
      <w:sz w:val="40"/>
    </w:rPr>
  </w:style>
  <w:style w:type="paragraph" w:styleId="DocumentMap">
    <w:name w:val="Document Map"/>
    <w:semiHidden/>
    <w:rsid w:val="00287807"/>
    <w:pPr>
      <w:shd w:val="clear" w:color="auto" w:fill="C6D5EC"/>
    </w:pPr>
    <w:rPr>
      <w:rFonts w:ascii="Candara" w:hAnsi="Candara"/>
      <w:color w:val="000000"/>
      <w:sz w:val="22"/>
      <w:szCs w:val="24"/>
      <w:lang w:eastAsia="en-US"/>
    </w:rPr>
  </w:style>
  <w:style w:type="paragraph" w:customStyle="1" w:styleId="Numlast">
    <w:name w:val="Num last"/>
    <w:basedOn w:val="Normal"/>
    <w:next w:val="Body"/>
    <w:rsid w:val="00644070"/>
    <w:pPr>
      <w:spacing w:after="240"/>
    </w:pPr>
    <w:rPr>
      <w:rFonts w:eastAsia="ヒラギノ角ゴ Pro W3" w:cs="Arial"/>
      <w:color w:val="000000"/>
      <w:szCs w:val="48"/>
    </w:rPr>
  </w:style>
  <w:style w:type="paragraph" w:customStyle="1" w:styleId="Bulletfinal">
    <w:name w:val="Bullet final"/>
    <w:basedOn w:val="Bullet"/>
    <w:next w:val="Body"/>
    <w:rsid w:val="00C60E7A"/>
    <w:pPr>
      <w:numPr>
        <w:numId w:val="5"/>
      </w:numPr>
      <w:spacing w:after="240"/>
    </w:pPr>
  </w:style>
  <w:style w:type="paragraph" w:customStyle="1" w:styleId="H1">
    <w:name w:val="H1"/>
    <w:next w:val="Body"/>
    <w:rsid w:val="0013500D"/>
    <w:pPr>
      <w:keepNext/>
      <w:tabs>
        <w:tab w:val="left" w:pos="432"/>
      </w:tabs>
      <w:spacing w:before="360" w:after="240"/>
      <w:outlineLvl w:val="0"/>
    </w:pPr>
    <w:rPr>
      <w:rFonts w:ascii="Candara Bold" w:eastAsia="ヒラギノ角ゴ Pro W3" w:hAnsi="Candara Bold"/>
      <w:color w:val="000000"/>
      <w:kern w:val="32"/>
      <w:sz w:val="32"/>
      <w:lang w:val="en-US" w:eastAsia="en-US"/>
    </w:rPr>
  </w:style>
  <w:style w:type="paragraph" w:customStyle="1" w:styleId="H2">
    <w:name w:val="H2"/>
    <w:basedOn w:val="H1"/>
    <w:next w:val="Body"/>
    <w:rsid w:val="0013500D"/>
    <w:pPr>
      <w:tabs>
        <w:tab w:val="left" w:pos="576"/>
      </w:tabs>
      <w:spacing w:after="120"/>
      <w:ind w:left="2" w:hanging="2"/>
      <w:outlineLvl w:val="1"/>
    </w:pPr>
    <w:rPr>
      <w:sz w:val="28"/>
      <w:lang w:val="en-AU"/>
    </w:rPr>
  </w:style>
  <w:style w:type="paragraph" w:customStyle="1" w:styleId="H3">
    <w:name w:val="H3"/>
    <w:basedOn w:val="H1"/>
    <w:next w:val="Body"/>
    <w:rsid w:val="0013500D"/>
    <w:pPr>
      <w:tabs>
        <w:tab w:val="left" w:pos="2160"/>
      </w:tabs>
      <w:spacing w:after="60"/>
      <w:ind w:left="284"/>
      <w:outlineLvl w:val="2"/>
    </w:pPr>
    <w:rPr>
      <w:rFonts w:ascii="Candara" w:hAnsi="Candara"/>
      <w:b/>
      <w:i/>
      <w:sz w:val="24"/>
      <w:lang w:val="en-AU"/>
    </w:rPr>
  </w:style>
  <w:style w:type="character" w:customStyle="1" w:styleId="Fnxref">
    <w:name w:val="Fn xref"/>
    <w:basedOn w:val="PageNumber"/>
    <w:rsid w:val="001C7A8D"/>
    <w:rPr>
      <w:rFonts w:ascii="Candara" w:hAnsi="Candara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6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A8"/>
    <w:rPr>
      <w:rFonts w:ascii="Lucida Grande" w:hAnsi="Lucida Grande"/>
      <w:sz w:val="18"/>
      <w:szCs w:val="18"/>
    </w:rPr>
  </w:style>
  <w:style w:type="paragraph" w:customStyle="1" w:styleId="Captionfigure">
    <w:name w:val="Caption figure"/>
    <w:next w:val="Body"/>
    <w:rsid w:val="00603CE7"/>
    <w:pPr>
      <w:spacing w:before="120" w:after="360"/>
      <w:ind w:left="567"/>
      <w:jc w:val="center"/>
    </w:pPr>
    <w:rPr>
      <w:rFonts w:ascii="Candara" w:hAnsi="Candara" w:cs="Arial"/>
      <w:b/>
      <w:sz w:val="22"/>
      <w:szCs w:val="48"/>
    </w:rPr>
  </w:style>
  <w:style w:type="paragraph" w:customStyle="1" w:styleId="Captiontable">
    <w:name w:val="Caption table"/>
    <w:next w:val="Body"/>
    <w:rsid w:val="00603CE7"/>
    <w:pPr>
      <w:spacing w:before="240" w:after="240"/>
      <w:ind w:left="567"/>
      <w:jc w:val="center"/>
    </w:pPr>
    <w:rPr>
      <w:rFonts w:ascii="Candara" w:hAnsi="Candara" w:cs="Arial"/>
      <w:b/>
      <w:sz w:val="22"/>
      <w:szCs w:val="48"/>
    </w:rPr>
  </w:style>
  <w:style w:type="paragraph" w:customStyle="1" w:styleId="Comment">
    <w:name w:val="Comment"/>
    <w:rsid w:val="003979BF"/>
    <w:pPr>
      <w:spacing w:after="240"/>
    </w:pPr>
    <w:rPr>
      <w:rFonts w:ascii="Century Gothic" w:eastAsia="ヒラギノ角ゴ Pro W3" w:hAnsi="Century Gothic"/>
      <w:i/>
      <w:color w:val="000000"/>
      <w:sz w:val="22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7C10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57C10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57C10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57C10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57C10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57C10"/>
    <w:pPr>
      <w:ind w:left="1760"/>
    </w:pPr>
  </w:style>
  <w:style w:type="character" w:customStyle="1" w:styleId="Heading1Char">
    <w:name w:val="Heading 1 Char"/>
    <w:basedOn w:val="DefaultParagraphFont"/>
    <w:link w:val="Heading1"/>
    <w:rsid w:val="007F0E3D"/>
    <w:rPr>
      <w:rFonts w:ascii="Candara Bold" w:hAnsi="Candara Bold" w:cs="Arial"/>
      <w:bCs/>
      <w:kern w:val="32"/>
      <w:sz w:val="32"/>
      <w:szCs w:val="32"/>
      <w:lang w:val="en-AU" w:eastAsia="en-US" w:bidi="ar-SA"/>
    </w:rPr>
  </w:style>
  <w:style w:type="table" w:styleId="TableGrid">
    <w:name w:val="Table Grid"/>
    <w:basedOn w:val="TableNormal"/>
    <w:uiPriority w:val="59"/>
    <w:rsid w:val="00B60C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73"/>
    <w:qFormat/>
    <w:rsid w:val="00C25B1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73"/>
    <w:rsid w:val="00C25B1E"/>
    <w:rPr>
      <w:rFonts w:ascii="Book Antiqua" w:hAnsi="Book Antiqua"/>
      <w:i/>
      <w:iCs/>
      <w:color w:val="000000"/>
      <w:sz w:val="22"/>
      <w:lang w:eastAsia="en-US"/>
    </w:rPr>
  </w:style>
  <w:style w:type="table" w:customStyle="1" w:styleId="TableGrid1">
    <w:name w:val="Table Grid1"/>
    <w:basedOn w:val="TableNormal"/>
    <w:next w:val="TableGrid"/>
    <w:rsid w:val="000666E7"/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0666E7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0666E7"/>
    <w:rPr>
      <w:rFonts w:ascii="Arial" w:hAnsi="Arial"/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570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0E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0E0"/>
    <w:rPr>
      <w:rFonts w:ascii="Book Antiqua" w:hAnsi="Book Antiqua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0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0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rin.org/LinkClick.aspx?fileticket=CdgMgTO12AE%3D&amp;tabid=443&amp;language=en-U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ala.org.a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amrin.org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leaf?id=0B9LsWywhlwyMZmE5YjZiNDQtOGFiMy00MzAwLTk1Y2QtYjRjMjI4YWM0NzNj&amp;sort=name&amp;layout=list&amp;num=50" TargetMode="External"/><Relationship Id="rId14" Type="http://schemas.openxmlformats.org/officeDocument/2006/relationships/hyperlink" Target="http://www.amrin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2925</Words>
  <Characters>17317</Characters>
  <Application>Microsoft Office Word</Application>
  <DocSecurity>0</DocSecurity>
  <Lines>721</Lines>
  <Paragraphs>493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Introduction</vt:lpstr>
      <vt:lpstr>    Purpose</vt:lpstr>
      <vt:lpstr>    Approach</vt:lpstr>
      <vt:lpstr>Project Activities</vt:lpstr>
      <vt:lpstr>    Confirm AMRiN Data Requirements</vt:lpstr>
      <vt:lpstr>    Develop “Shared Data Model”</vt:lpstr>
      <vt:lpstr>    Implement BioloMICS Pilot Sites</vt:lpstr>
      <vt:lpstr>        Activity for each Pilot Site Implementation</vt:lpstr>
      <vt:lpstr>    Mobilise data into ALA/AMRiN</vt:lpstr>
      <vt:lpstr>        BioloMICS data mobilisation</vt:lpstr>
      <vt:lpstr>        Non-BioloMICS data mobilisation</vt:lpstr>
      <vt:lpstr>    Implement Each CHACM Member Institution</vt:lpstr>
      <vt:lpstr>Project Operation</vt:lpstr>
      <vt:lpstr>    Quality and Configuration Management</vt:lpstr>
      <vt:lpstr>    Communication Management</vt:lpstr>
      <vt:lpstr>    Reporting</vt:lpstr>
      <vt:lpstr>    Resources</vt:lpstr>
      <vt:lpstr>    Post-Project - Ongoing Operation of Delivered Systems</vt:lpstr>
    </vt:vector>
  </TitlesOfParts>
  <Manager/>
  <Company>CSIRO</Company>
  <LinksUpToDate>false</LinksUpToDate>
  <CharactersWithSpaces>19749</CharactersWithSpaces>
  <SharedDoc>false</SharedDoc>
  <HyperlinkBase/>
  <HLinks>
    <vt:vector size="12" baseType="variant">
      <vt:variant>
        <vt:i4>983056</vt:i4>
      </vt:variant>
      <vt:variant>
        <vt:i4>-1</vt:i4>
      </vt:variant>
      <vt:variant>
        <vt:i4>2051</vt:i4>
      </vt:variant>
      <vt:variant>
        <vt:i4>1</vt:i4>
      </vt:variant>
      <vt:variant>
        <vt:lpwstr>untitled</vt:lpwstr>
      </vt:variant>
      <vt:variant>
        <vt:lpwstr/>
      </vt:variant>
      <vt:variant>
        <vt:i4>983056</vt:i4>
      </vt:variant>
      <vt:variant>
        <vt:i4>-1</vt:i4>
      </vt:variant>
      <vt:variant>
        <vt:i4>2052</vt:i4>
      </vt:variant>
      <vt:variant>
        <vt:i4>1</vt:i4>
      </vt:variant>
      <vt:variant>
        <vt:lpwstr>untitled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Kalms</dc:creator>
  <cp:keywords/>
  <dc:description/>
  <cp:lastModifiedBy>Branford, Matt (CES, Black Mountain)</cp:lastModifiedBy>
  <cp:revision>4</cp:revision>
  <cp:lastPrinted>2010-12-16T22:03:00Z</cp:lastPrinted>
  <dcterms:created xsi:type="dcterms:W3CDTF">2011-01-25T02:13:00Z</dcterms:created>
  <dcterms:modified xsi:type="dcterms:W3CDTF">2011-01-25T04:12:00Z</dcterms:modified>
  <cp:category/>
</cp:coreProperties>
</file>